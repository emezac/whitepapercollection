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BE5" w:rsidRPr="00F3518E" w:rsidRDefault="00456817">
      <w:pPr>
        <w:spacing w:line="360" w:lineRule="auto"/>
        <w:jc w:val="center"/>
        <w:rPr>
          <w:rFonts w:ascii="黑体" w:eastAsia="黑体" w:hAnsi="黑体" w:cs="黑体"/>
          <w:b/>
          <w:sz w:val="44"/>
          <w:szCs w:val="44"/>
        </w:rPr>
      </w:pPr>
      <w:r w:rsidRPr="00F3518E">
        <w:rPr>
          <w:rFonts w:ascii="宋体" w:eastAsia="宋体" w:hAnsi="宋体" w:cs="宋体"/>
          <w:b/>
          <w:sz w:val="44"/>
          <w:szCs w:val="44"/>
        </w:rPr>
        <w:t>北京市市民终身学习平台建设项目</w:t>
      </w:r>
    </w:p>
    <w:p w:rsidR="00F3518E" w:rsidRDefault="00456817" w:rsidP="00F3518E">
      <w:pPr>
        <w:spacing w:line="360" w:lineRule="auto"/>
        <w:jc w:val="center"/>
        <w:rPr>
          <w:rFonts w:ascii="黑体" w:eastAsia="黑体" w:hAnsi="黑体" w:cs="黑体"/>
          <w:b/>
          <w:sz w:val="44"/>
          <w:szCs w:val="44"/>
        </w:rPr>
      </w:pPr>
      <w:r w:rsidRPr="00F3518E">
        <w:rPr>
          <w:rFonts w:ascii="宋体" w:eastAsia="宋体" w:hAnsi="宋体" w:cs="宋体"/>
          <w:b/>
          <w:sz w:val="44"/>
          <w:szCs w:val="44"/>
        </w:rPr>
        <w:t>可行性研究报告</w:t>
      </w:r>
    </w:p>
    <w:p w:rsidR="006E0BE5" w:rsidRPr="00F3518E" w:rsidRDefault="006A6E4B" w:rsidP="00F3518E">
      <w:pPr>
        <w:spacing w:line="360" w:lineRule="auto"/>
        <w:rPr>
          <w:rFonts w:ascii="黑体" w:eastAsia="黑体" w:hAnsi="黑体" w:cs="黑体"/>
          <w:b/>
          <w:sz w:val="44"/>
          <w:szCs w:val="44"/>
        </w:rPr>
      </w:pPr>
      <w:r>
        <w:rPr>
          <w:rFonts w:ascii="宋体" w:eastAsia="宋体" w:hAnsi="宋体" w:cs="宋体" w:hint="eastAsia"/>
          <w:b/>
        </w:rPr>
        <w:t>1</w:t>
      </w:r>
      <w:r w:rsidR="00F3518E">
        <w:rPr>
          <w:rFonts w:ascii="宋体" w:eastAsia="宋体" w:hAnsi="宋体" w:cs="宋体" w:hint="eastAsia"/>
          <w:b/>
        </w:rPr>
        <w:t>、</w:t>
      </w:r>
      <w:r w:rsidR="00456817">
        <w:rPr>
          <w:rFonts w:ascii="宋体" w:eastAsia="宋体" w:hAnsi="宋体" w:cs="宋体"/>
          <w:b/>
        </w:rPr>
        <w:t>基本情况</w:t>
      </w:r>
    </w:p>
    <w:p w:rsidR="006E0BE5" w:rsidRDefault="00456817">
      <w:pPr>
        <w:spacing w:line="360" w:lineRule="auto"/>
        <w:rPr>
          <w:rFonts w:ascii="仿宋_GB2312" w:eastAsia="仿宋_GB2312" w:hAnsi="仿宋_GB2312" w:cs="仿宋_GB2312"/>
        </w:rPr>
      </w:pPr>
      <w:r>
        <w:rPr>
          <w:rFonts w:ascii="宋体" w:eastAsia="宋体" w:hAnsi="宋体" w:cs="宋体"/>
          <w:b/>
        </w:rPr>
        <w:t>项目申请单位名称</w:t>
      </w:r>
      <w:r>
        <w:rPr>
          <w:rFonts w:ascii="仿宋_GB2312" w:eastAsia="仿宋_GB2312" w:hAnsi="仿宋_GB2312" w:cs="仿宋_GB2312"/>
          <w:b/>
        </w:rPr>
        <w:t>:</w:t>
      </w:r>
      <w:r>
        <w:rPr>
          <w:rFonts w:ascii="宋体" w:eastAsia="宋体" w:hAnsi="宋体" w:cs="宋体"/>
          <w:b/>
        </w:rPr>
        <w:t>北京开放大学</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地址及邮编</w:t>
      </w:r>
      <w:r>
        <w:rPr>
          <w:rFonts w:ascii="仿宋_GB2312" w:eastAsia="仿宋_GB2312" w:hAnsi="仿宋_GB2312" w:cs="仿宋_GB2312"/>
        </w:rPr>
        <w:t>:</w:t>
      </w:r>
      <w:r>
        <w:rPr>
          <w:rFonts w:ascii="宋体" w:eastAsia="宋体" w:hAnsi="宋体" w:cs="宋体"/>
        </w:rPr>
        <w:t>海淀区皂君庙甲</w:t>
      </w:r>
      <w:r>
        <w:rPr>
          <w:rFonts w:ascii="仿宋_GB2312" w:eastAsia="仿宋_GB2312" w:hAnsi="仿宋_GB2312" w:cs="仿宋_GB2312"/>
        </w:rPr>
        <w:t>4</w:t>
      </w:r>
      <w:r>
        <w:rPr>
          <w:rFonts w:ascii="宋体" w:eastAsia="宋体" w:hAnsi="宋体" w:cs="宋体"/>
        </w:rPr>
        <w:t>号邮编</w:t>
      </w:r>
      <w:r>
        <w:rPr>
          <w:rFonts w:ascii="仿宋_GB2312" w:eastAsia="仿宋_GB2312" w:hAnsi="仿宋_GB2312" w:cs="仿宋_GB2312"/>
        </w:rPr>
        <w:t xml:space="preserve"> 100081 </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联系电话</w:t>
      </w:r>
      <w:r>
        <w:rPr>
          <w:rFonts w:ascii="仿宋_GB2312" w:eastAsia="仿宋_GB2312" w:hAnsi="仿宋_GB2312" w:cs="仿宋_GB2312"/>
        </w:rPr>
        <w:t>:82192016</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法人代表姓名</w:t>
      </w:r>
      <w:r>
        <w:rPr>
          <w:rFonts w:ascii="仿宋_GB2312" w:eastAsia="仿宋_GB2312" w:hAnsi="仿宋_GB2312" w:cs="仿宋_GB2312"/>
        </w:rPr>
        <w:t>:</w:t>
      </w:r>
      <w:r>
        <w:rPr>
          <w:rFonts w:ascii="宋体" w:eastAsia="宋体" w:hAnsi="宋体" w:cs="宋体"/>
        </w:rPr>
        <w:t>黄先开</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人员</w:t>
      </w:r>
      <w:r>
        <w:rPr>
          <w:rFonts w:ascii="仿宋_GB2312" w:eastAsia="仿宋_GB2312" w:hAnsi="仿宋_GB2312" w:cs="仿宋_GB2312"/>
          <w:color w:val="000000"/>
        </w:rPr>
        <w:t>:</w:t>
      </w:r>
      <w:r>
        <w:rPr>
          <w:rFonts w:ascii="宋体" w:eastAsia="宋体" w:hAnsi="宋体" w:cs="宋体"/>
          <w:color w:val="000000"/>
        </w:rPr>
        <w:t>学校现有教职工</w:t>
      </w:r>
      <w:r>
        <w:rPr>
          <w:rFonts w:ascii="仿宋_GB2312" w:eastAsia="仿宋_GB2312" w:hAnsi="仿宋_GB2312" w:cs="仿宋_GB2312"/>
          <w:color w:val="000000"/>
        </w:rPr>
        <w:t>291</w:t>
      </w:r>
      <w:r>
        <w:rPr>
          <w:rFonts w:ascii="宋体" w:eastAsia="宋体" w:hAnsi="宋体" w:cs="宋体"/>
          <w:color w:val="000000"/>
        </w:rPr>
        <w:t>人</w:t>
      </w:r>
      <w:r>
        <w:rPr>
          <w:rFonts w:ascii="仿宋_GB2312" w:eastAsia="仿宋_GB2312" w:hAnsi="仿宋_GB2312" w:cs="仿宋_GB2312"/>
          <w:color w:val="000000"/>
        </w:rPr>
        <w:t>,</w:t>
      </w:r>
      <w:r>
        <w:rPr>
          <w:rFonts w:ascii="宋体" w:eastAsia="宋体" w:hAnsi="宋体" w:cs="宋体"/>
          <w:color w:val="000000"/>
        </w:rPr>
        <w:t>注册学生</w:t>
      </w:r>
      <w:r>
        <w:rPr>
          <w:rFonts w:ascii="仿宋_GB2312" w:eastAsia="仿宋_GB2312" w:hAnsi="仿宋_GB2312" w:cs="仿宋_GB2312"/>
          <w:color w:val="000000"/>
        </w:rPr>
        <w:t>11</w:t>
      </w:r>
      <w:r>
        <w:rPr>
          <w:rFonts w:ascii="宋体" w:eastAsia="宋体" w:hAnsi="宋体" w:cs="宋体"/>
          <w:color w:val="000000"/>
        </w:rPr>
        <w:t>万人。</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资产规模</w:t>
      </w:r>
      <w:r>
        <w:rPr>
          <w:rFonts w:ascii="仿宋_GB2312" w:eastAsia="仿宋_GB2312" w:hAnsi="仿宋_GB2312" w:cs="仿宋_GB2312"/>
          <w:color w:val="000000"/>
        </w:rPr>
        <w:t xml:space="preserve">: </w:t>
      </w:r>
      <w:r>
        <w:rPr>
          <w:rFonts w:ascii="宋体" w:eastAsia="宋体" w:hAnsi="宋体" w:cs="宋体"/>
          <w:color w:val="000000"/>
        </w:rPr>
        <w:t>资产总额</w:t>
      </w:r>
      <w:r>
        <w:rPr>
          <w:rFonts w:ascii="仿宋_GB2312" w:eastAsia="仿宋_GB2312" w:hAnsi="仿宋_GB2312" w:cs="仿宋_GB2312"/>
        </w:rPr>
        <w:t>270831.11</w:t>
      </w:r>
      <w:r>
        <w:rPr>
          <w:rFonts w:ascii="宋体" w:eastAsia="宋体" w:hAnsi="宋体" w:cs="宋体"/>
          <w:color w:val="000000"/>
        </w:rPr>
        <w:t>万元</w:t>
      </w:r>
      <w:r>
        <w:rPr>
          <w:rFonts w:ascii="仿宋_GB2312" w:eastAsia="仿宋_GB2312" w:hAnsi="仿宋_GB2312" w:cs="仿宋_GB2312"/>
          <w:color w:val="000000"/>
        </w:rPr>
        <w:t>,</w:t>
      </w:r>
      <w:r>
        <w:rPr>
          <w:rFonts w:ascii="宋体" w:eastAsia="宋体" w:hAnsi="宋体" w:cs="宋体"/>
          <w:color w:val="000000"/>
        </w:rPr>
        <w:t>其中固定资产</w:t>
      </w:r>
      <w:r>
        <w:rPr>
          <w:rFonts w:ascii="仿宋_GB2312" w:eastAsia="仿宋_GB2312" w:hAnsi="仿宋_GB2312" w:cs="仿宋_GB2312"/>
        </w:rPr>
        <w:t>13631.86</w:t>
      </w:r>
      <w:r>
        <w:rPr>
          <w:rFonts w:ascii="宋体" w:eastAsia="宋体" w:hAnsi="宋体" w:cs="宋体"/>
          <w:color w:val="000000"/>
        </w:rPr>
        <w:t>万元</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财务收支：学校为市教委所属全额拨款事业单位</w:t>
      </w:r>
      <w:r>
        <w:rPr>
          <w:rFonts w:ascii="仿宋_GB2312" w:eastAsia="仿宋_GB2312" w:hAnsi="仿宋_GB2312" w:cs="仿宋_GB2312"/>
          <w:color w:val="000000"/>
        </w:rPr>
        <w:t>,</w:t>
      </w:r>
      <w:r>
        <w:rPr>
          <w:rFonts w:ascii="宋体" w:eastAsia="宋体" w:hAnsi="宋体" w:cs="宋体"/>
          <w:color w:val="000000"/>
        </w:rPr>
        <w:t>收支状况良好。</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上级单位及所隶属的市级部门名称</w:t>
      </w:r>
      <w:r>
        <w:rPr>
          <w:rFonts w:ascii="仿宋_GB2312" w:eastAsia="仿宋_GB2312" w:hAnsi="仿宋_GB2312" w:cs="仿宋_GB2312"/>
          <w:color w:val="000000"/>
        </w:rPr>
        <w:t>:</w:t>
      </w:r>
      <w:r>
        <w:rPr>
          <w:rFonts w:ascii="宋体" w:eastAsia="宋体" w:hAnsi="宋体" w:cs="宋体"/>
          <w:color w:val="000000"/>
        </w:rPr>
        <w:t>北京市教育委员会。</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北京广播电视大学创建于</w:t>
      </w:r>
      <w:r>
        <w:rPr>
          <w:rFonts w:ascii="仿宋_GB2312" w:eastAsia="仿宋_GB2312" w:hAnsi="仿宋_GB2312" w:cs="仿宋_GB2312"/>
          <w:color w:val="000000"/>
        </w:rPr>
        <w:t>1960</w:t>
      </w:r>
      <w:r>
        <w:rPr>
          <w:rFonts w:ascii="宋体" w:eastAsia="宋体" w:hAnsi="宋体" w:cs="宋体"/>
          <w:color w:val="000000"/>
        </w:rPr>
        <w:t>年，是全国建立最早的电视大学。</w:t>
      </w:r>
      <w:r>
        <w:rPr>
          <w:rFonts w:ascii="仿宋_GB2312" w:eastAsia="仿宋_GB2312" w:hAnsi="仿宋_GB2312" w:cs="仿宋_GB2312"/>
          <w:color w:val="000000"/>
        </w:rPr>
        <w:t>2012</w:t>
      </w:r>
      <w:r>
        <w:rPr>
          <w:rFonts w:ascii="宋体" w:eastAsia="宋体" w:hAnsi="宋体" w:cs="宋体"/>
          <w:color w:val="000000"/>
        </w:rPr>
        <w:t>年</w:t>
      </w:r>
      <w:r>
        <w:rPr>
          <w:rFonts w:ascii="仿宋_GB2312" w:eastAsia="仿宋_GB2312" w:hAnsi="仿宋_GB2312" w:cs="仿宋_GB2312"/>
          <w:color w:val="000000"/>
        </w:rPr>
        <w:t>7</w:t>
      </w:r>
      <w:r>
        <w:rPr>
          <w:rFonts w:ascii="宋体" w:eastAsia="宋体" w:hAnsi="宋体" w:cs="宋体"/>
          <w:color w:val="000000"/>
        </w:rPr>
        <w:t>月</w:t>
      </w:r>
      <w:r>
        <w:rPr>
          <w:rFonts w:ascii="仿宋_GB2312" w:eastAsia="仿宋_GB2312" w:hAnsi="仿宋_GB2312" w:cs="仿宋_GB2312"/>
          <w:color w:val="000000"/>
        </w:rPr>
        <w:t>31</w:t>
      </w:r>
      <w:r>
        <w:rPr>
          <w:rFonts w:ascii="宋体" w:eastAsia="宋体" w:hAnsi="宋体" w:cs="宋体"/>
          <w:color w:val="000000"/>
        </w:rPr>
        <w:t>日，经教育部批准，北京广播电视大学更名为北京开放大学。北京开放大学由教育部批准成立、北京市政府举办的高等学校，拥有独立的自主办学权和学位授予权。学校坚持“有教无类”的办学理念，采用灵活多样的教学手段，实行宽进严出的学习制度，通过教育与技术的深度融合，满足首都社会成员多样化、个性化的继续教育和终身学习需求。</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北京开放大学主要承担着远程开放教育和服务首都市民终身学习的重要任务；承担着北京市民终身学习远程服务中心和北京学习型城市网站的建设任务；承担着建设“学分银行”和搭建终身学习“立交桥”的历史使命。学校以网络建设为基础，大力推进数字化校园建设。建立了覆盖全市的万兆宽带城域校园网，建成了基于网络的远程多媒体教学系统，完善了多点双向视频系统，形成了基于卫星电视网络、计算机网络和教学与管理网络的“天、地、人”三网结合的数字化校园教学系统。</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学校多年办学经历，形成了统筹规划、分级办学、分级管理、分工协作的远程开放教育系统。在全市</w:t>
      </w:r>
      <w:r>
        <w:rPr>
          <w:rFonts w:ascii="仿宋_GB2312" w:eastAsia="仿宋_GB2312" w:hAnsi="仿宋_GB2312" w:cs="仿宋_GB2312"/>
          <w:color w:val="000000"/>
        </w:rPr>
        <w:t>16</w:t>
      </w:r>
      <w:r>
        <w:rPr>
          <w:rFonts w:ascii="宋体" w:eastAsia="宋体" w:hAnsi="宋体" w:cs="宋体"/>
          <w:color w:val="000000"/>
        </w:rPr>
        <w:t>个区和燕山地区、部分行业系统及中央在京单位设有</w:t>
      </w:r>
      <w:r>
        <w:rPr>
          <w:rFonts w:ascii="仿宋_GB2312" w:eastAsia="仿宋_GB2312" w:hAnsi="仿宋_GB2312" w:cs="仿宋_GB2312"/>
          <w:color w:val="000000"/>
        </w:rPr>
        <w:t>50</w:t>
      </w:r>
      <w:r>
        <w:rPr>
          <w:rFonts w:ascii="宋体" w:eastAsia="宋体" w:hAnsi="宋体" w:cs="宋体"/>
          <w:color w:val="000000"/>
        </w:rPr>
        <w:t>余个基层教学单位，构成了覆盖全市、布局合理的远程开放教育系统，为推进北京市终身学习体系和学习型社会建设提供了优势条件。</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可行性报告编制单位的基本情况：</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单位名称：北京开放大学</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地址及邮编：北京市海淀区皂君庙甲</w:t>
      </w:r>
      <w:r>
        <w:rPr>
          <w:rFonts w:ascii="仿宋_GB2312" w:eastAsia="仿宋_GB2312" w:hAnsi="仿宋_GB2312" w:cs="仿宋_GB2312"/>
          <w:color w:val="000000"/>
        </w:rPr>
        <w:t>4</w:t>
      </w:r>
      <w:r>
        <w:rPr>
          <w:rFonts w:ascii="宋体" w:eastAsia="宋体" w:hAnsi="宋体" w:cs="宋体"/>
          <w:color w:val="000000"/>
        </w:rPr>
        <w:t>号，</w:t>
      </w:r>
      <w:r>
        <w:rPr>
          <w:rFonts w:ascii="仿宋_GB2312" w:eastAsia="仿宋_GB2312" w:hAnsi="仿宋_GB2312" w:cs="仿宋_GB2312"/>
          <w:color w:val="000000"/>
        </w:rPr>
        <w:t>100081</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lastRenderedPageBreak/>
        <w:t>联系电话：</w:t>
      </w:r>
      <w:r>
        <w:rPr>
          <w:rFonts w:ascii="仿宋_GB2312" w:eastAsia="仿宋_GB2312" w:hAnsi="仿宋_GB2312" w:cs="仿宋_GB2312"/>
          <w:color w:val="000000"/>
        </w:rPr>
        <w:t>010-82192030</w:t>
      </w:r>
      <w:r>
        <w:rPr>
          <w:rFonts w:ascii="宋体" w:eastAsia="宋体" w:hAnsi="宋体" w:cs="宋体"/>
          <w:color w:val="000000"/>
        </w:rPr>
        <w:t>；</w:t>
      </w:r>
      <w:r>
        <w:rPr>
          <w:rFonts w:ascii="仿宋_GB2312" w:eastAsia="仿宋_GB2312" w:hAnsi="仿宋_GB2312" w:cs="仿宋_GB2312"/>
          <w:color w:val="000000"/>
        </w:rPr>
        <w:t>13691280211</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法人代表姓名：黄先开</w:t>
      </w:r>
    </w:p>
    <w:p w:rsidR="006E0BE5" w:rsidRDefault="00456817" w:rsidP="00C474EA">
      <w:pPr>
        <w:spacing w:line="360" w:lineRule="auto"/>
        <w:ind w:firstLine="420"/>
        <w:rPr>
          <w:rFonts w:ascii="仿宋_GB2312" w:eastAsia="仿宋_GB2312" w:hAnsi="仿宋_GB2312" w:cs="仿宋_GB2312"/>
          <w:color w:val="000000"/>
        </w:rPr>
      </w:pPr>
      <w:r>
        <w:rPr>
          <w:rFonts w:ascii="宋体" w:eastAsia="宋体" w:hAnsi="宋体" w:cs="宋体"/>
          <w:color w:val="000000"/>
        </w:rPr>
        <w:t>资质等级：</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合作单位的基本情况：</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单位名称：</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地址及邮编：</w:t>
      </w:r>
    </w:p>
    <w:p w:rsidR="006E0BE5" w:rsidRDefault="00456817">
      <w:pPr>
        <w:spacing w:line="360" w:lineRule="auto"/>
        <w:ind w:firstLine="420"/>
        <w:rPr>
          <w:rFonts w:ascii="仿宋_GB2312" w:eastAsia="仿宋_GB2312" w:hAnsi="仿宋_GB2312" w:cs="仿宋_GB2312"/>
          <w:color w:val="000000"/>
        </w:rPr>
      </w:pPr>
      <w:r>
        <w:rPr>
          <w:rFonts w:ascii="宋体" w:eastAsia="宋体" w:hAnsi="宋体" w:cs="宋体"/>
          <w:color w:val="000000"/>
        </w:rPr>
        <w:t>联系电话：</w:t>
      </w:r>
    </w:p>
    <w:p w:rsidR="006E0BE5" w:rsidRDefault="00456817">
      <w:pPr>
        <w:spacing w:line="360" w:lineRule="auto"/>
        <w:ind w:firstLine="420"/>
        <w:rPr>
          <w:rFonts w:ascii="仿宋_GB2312" w:eastAsia="仿宋_GB2312" w:hAnsi="仿宋_GB2312" w:cs="仿宋_GB2312"/>
          <w:b/>
          <w:color w:val="000000"/>
        </w:rPr>
      </w:pPr>
      <w:r>
        <w:rPr>
          <w:rFonts w:ascii="宋体" w:eastAsia="宋体" w:hAnsi="宋体" w:cs="宋体"/>
          <w:color w:val="000000"/>
        </w:rPr>
        <w:t>法人代表姓名：</w:t>
      </w:r>
    </w:p>
    <w:p w:rsidR="006E0BE5" w:rsidRDefault="00456817">
      <w:pPr>
        <w:spacing w:line="360" w:lineRule="auto"/>
        <w:ind w:firstLine="420"/>
        <w:rPr>
          <w:rFonts w:ascii="仿宋_GB2312" w:eastAsia="仿宋_GB2312" w:hAnsi="仿宋_GB2312" w:cs="仿宋_GB2312"/>
          <w:b/>
        </w:rPr>
      </w:pPr>
      <w:r>
        <w:rPr>
          <w:rFonts w:ascii="宋体" w:eastAsia="宋体" w:hAnsi="宋体" w:cs="宋体"/>
          <w:b/>
        </w:rPr>
        <w:t>项目负责人基本情况：</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姓名：孙月亚</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职务：</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职称：</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专业：</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联系电话：</w:t>
      </w:r>
    </w:p>
    <w:p w:rsidR="006E0BE5" w:rsidRDefault="00456817">
      <w:pPr>
        <w:spacing w:line="360" w:lineRule="auto"/>
        <w:ind w:firstLine="420"/>
        <w:rPr>
          <w:rFonts w:ascii="仿宋_GB2312" w:eastAsia="仿宋_GB2312" w:hAnsi="仿宋_GB2312" w:cs="仿宋_GB2312"/>
        </w:rPr>
      </w:pPr>
      <w:r>
        <w:rPr>
          <w:rFonts w:ascii="宋体" w:eastAsia="宋体" w:hAnsi="宋体" w:cs="宋体"/>
        </w:rPr>
        <w:t>与项目相关的主要业绩：</w:t>
      </w:r>
    </w:p>
    <w:p w:rsidR="006E0BE5" w:rsidRDefault="006A6E4B" w:rsidP="006A6E4B">
      <w:pPr>
        <w:spacing w:line="360" w:lineRule="auto"/>
        <w:rPr>
          <w:rFonts w:ascii="仿宋_GB2312" w:eastAsia="仿宋_GB2312" w:hAnsi="仿宋_GB2312" w:cs="仿宋_GB2312"/>
          <w:b/>
        </w:rPr>
      </w:pPr>
      <w:r>
        <w:rPr>
          <w:rFonts w:ascii="宋体" w:eastAsia="宋体" w:hAnsi="宋体" w:cs="宋体" w:hint="eastAsia"/>
          <w:b/>
        </w:rPr>
        <w:t xml:space="preserve">   </w:t>
      </w:r>
      <w:r w:rsidR="00456817">
        <w:rPr>
          <w:rFonts w:ascii="宋体" w:eastAsia="宋体" w:hAnsi="宋体" w:cs="宋体"/>
          <w:b/>
        </w:rPr>
        <w:t>项目基本情况：</w:t>
      </w:r>
    </w:p>
    <w:p w:rsidR="00FF241C" w:rsidRDefault="00456817" w:rsidP="00FF241C">
      <w:pPr>
        <w:spacing w:line="360" w:lineRule="auto"/>
        <w:rPr>
          <w:rFonts w:ascii="黑体" w:eastAsia="黑体" w:hAnsi="黑体" w:cs="黑体"/>
        </w:rPr>
      </w:pPr>
      <w:r>
        <w:rPr>
          <w:rFonts w:ascii="宋体" w:eastAsia="宋体" w:hAnsi="宋体" w:cs="宋体"/>
        </w:rPr>
        <w:t>项目名称：北京市市民终身学习平台建设项目</w:t>
      </w:r>
    </w:p>
    <w:p w:rsidR="00FF241C" w:rsidRDefault="00456817" w:rsidP="00FF241C">
      <w:pPr>
        <w:spacing w:line="360" w:lineRule="auto"/>
        <w:ind w:firstLineChars="200" w:firstLine="420"/>
        <w:rPr>
          <w:rFonts w:ascii="黑体" w:eastAsia="黑体" w:hAnsi="黑体" w:cs="黑体"/>
        </w:rPr>
      </w:pPr>
      <w:r>
        <w:rPr>
          <w:rFonts w:ascii="宋体" w:eastAsia="宋体" w:hAnsi="宋体" w:cs="宋体"/>
        </w:rPr>
        <w:t>项目类型：专项资金类</w:t>
      </w:r>
    </w:p>
    <w:p w:rsidR="00E75189" w:rsidRPr="00FF241C" w:rsidRDefault="00456817" w:rsidP="00FF241C">
      <w:pPr>
        <w:spacing w:line="360" w:lineRule="auto"/>
        <w:ind w:firstLineChars="200" w:firstLine="420"/>
        <w:rPr>
          <w:rFonts w:ascii="黑体" w:eastAsia="黑体" w:hAnsi="黑体" w:cs="黑体"/>
        </w:rPr>
      </w:pPr>
      <w:r>
        <w:rPr>
          <w:rFonts w:ascii="宋体" w:eastAsia="宋体" w:hAnsi="宋体" w:cs="宋体"/>
        </w:rPr>
        <w:t>项目属性：新增项目</w:t>
      </w:r>
    </w:p>
    <w:p w:rsidR="00C474EA" w:rsidRPr="006A6E4B" w:rsidRDefault="006A6E4B" w:rsidP="006A6E4B">
      <w:pPr>
        <w:pStyle w:val="a8"/>
        <w:spacing w:line="360" w:lineRule="auto"/>
        <w:ind w:left="360" w:firstLineChars="0" w:firstLine="0"/>
        <w:rPr>
          <w:rFonts w:ascii="宋体" w:eastAsia="宋体" w:hAnsi="宋体" w:cs="宋体"/>
          <w:b/>
        </w:rPr>
      </w:pPr>
      <w:r w:rsidRPr="006A6E4B">
        <w:rPr>
          <w:rFonts w:ascii="宋体" w:eastAsia="宋体" w:hAnsi="宋体" w:cs="宋体" w:hint="eastAsia"/>
          <w:b/>
        </w:rPr>
        <w:t>1.1</w:t>
      </w:r>
      <w:r w:rsidR="00456817" w:rsidRPr="006A6E4B">
        <w:rPr>
          <w:rFonts w:ascii="宋体" w:eastAsia="宋体" w:hAnsi="宋体" w:cs="宋体"/>
          <w:b/>
        </w:rPr>
        <w:t>主要工作内容</w:t>
      </w:r>
    </w:p>
    <w:p w:rsidR="00114FE1" w:rsidRPr="00C474EA" w:rsidRDefault="00114FE1" w:rsidP="00C474EA">
      <w:pPr>
        <w:spacing w:line="360" w:lineRule="auto"/>
        <w:ind w:firstLineChars="200" w:firstLine="420"/>
        <w:rPr>
          <w:rFonts w:ascii="宋体" w:eastAsia="宋体" w:hAnsi="宋体" w:cs="宋体"/>
        </w:rPr>
      </w:pPr>
      <w:r w:rsidRPr="00C474EA">
        <w:rPr>
          <w:rFonts w:ascii="宋体" w:eastAsia="宋体" w:hAnsi="宋体" w:cs="宋体"/>
        </w:rPr>
        <w:t>北京市市民终身学习平台</w:t>
      </w:r>
      <w:r w:rsidR="00CF10D8" w:rsidRPr="00C474EA">
        <w:rPr>
          <w:rFonts w:ascii="宋体" w:eastAsia="宋体" w:hAnsi="宋体" w:cs="宋体" w:hint="eastAsia"/>
        </w:rPr>
        <w:t>（下称“平台”）</w:t>
      </w:r>
      <w:r w:rsidRPr="00C474EA">
        <w:rPr>
          <w:rFonts w:ascii="宋体" w:eastAsia="宋体" w:hAnsi="宋体" w:cs="宋体" w:hint="eastAsia"/>
        </w:rPr>
        <w:t>的建设</w:t>
      </w:r>
      <w:r w:rsidRPr="00C474EA">
        <w:rPr>
          <w:rFonts w:ascii="宋体" w:eastAsia="宋体" w:hAnsi="宋体" w:cs="宋体"/>
        </w:rPr>
        <w:t>将借鉴世界领先的平台架构，吸取国外学分银行成功的运营经验，同时，依据文件精神，推进多</w:t>
      </w:r>
      <w:r w:rsidR="00CF10D8" w:rsidRPr="00C474EA">
        <w:rPr>
          <w:rFonts w:ascii="宋体" w:eastAsia="宋体" w:hAnsi="宋体" w:cs="宋体"/>
        </w:rPr>
        <w:t>方合作与教育资源的整合，与互联网企业与社会教育机构进行合作，</w:t>
      </w:r>
      <w:r w:rsidR="00CF10D8" w:rsidRPr="00C474EA">
        <w:rPr>
          <w:rFonts w:ascii="宋体" w:eastAsia="宋体" w:hAnsi="宋体" w:cs="宋体" w:hint="eastAsia"/>
        </w:rPr>
        <w:t>参考</w:t>
      </w:r>
      <w:r w:rsidR="00CF10D8" w:rsidRPr="00C474EA">
        <w:rPr>
          <w:rFonts w:ascii="宋体" w:eastAsia="宋体" w:hAnsi="宋体" w:cs="宋体"/>
        </w:rPr>
        <w:t>清华北大等一系列高校的在线教育实践成果，使平台</w:t>
      </w:r>
      <w:r w:rsidR="00CF10D8" w:rsidRPr="00C474EA">
        <w:rPr>
          <w:rFonts w:ascii="宋体" w:eastAsia="宋体" w:hAnsi="宋体" w:cs="宋体" w:hint="eastAsia"/>
        </w:rPr>
        <w:t>既</w:t>
      </w:r>
      <w:r w:rsidRPr="00C474EA">
        <w:rPr>
          <w:rFonts w:ascii="宋体" w:eastAsia="宋体" w:hAnsi="宋体" w:cs="宋体"/>
        </w:rPr>
        <w:t>适合普通市民学</w:t>
      </w:r>
      <w:r w:rsidR="00382408" w:rsidRPr="00C474EA">
        <w:rPr>
          <w:rFonts w:ascii="宋体" w:eastAsia="宋体" w:hAnsi="宋体" w:cs="宋体"/>
        </w:rPr>
        <w:t>习，又能够应用于混合式学习，同时具有学分认定和成果转化的能力，</w:t>
      </w:r>
      <w:r w:rsidRPr="00C474EA">
        <w:rPr>
          <w:rFonts w:ascii="宋体" w:eastAsia="宋体" w:hAnsi="宋体" w:cs="宋体"/>
        </w:rPr>
        <w:t>成</w:t>
      </w:r>
      <w:r w:rsidR="00382408" w:rsidRPr="00C474EA">
        <w:rPr>
          <w:rFonts w:ascii="宋体" w:eastAsia="宋体" w:hAnsi="宋体" w:cs="宋体" w:hint="eastAsia"/>
        </w:rPr>
        <w:t>为</w:t>
      </w:r>
      <w:r w:rsidRPr="00C474EA">
        <w:rPr>
          <w:rFonts w:ascii="宋体" w:eastAsia="宋体" w:hAnsi="宋体" w:cs="宋体"/>
        </w:rPr>
        <w:t>世界一流的学习系统。</w:t>
      </w:r>
    </w:p>
    <w:p w:rsidR="00E75189" w:rsidRPr="00D437BB" w:rsidRDefault="00175FE9" w:rsidP="00202A0F">
      <w:pPr>
        <w:spacing w:line="360" w:lineRule="auto"/>
        <w:ind w:firstLine="420"/>
        <w:rPr>
          <w:rFonts w:ascii="宋体" w:eastAsia="宋体" w:hAnsi="宋体" w:cs="宋体"/>
        </w:rPr>
      </w:pPr>
      <w:r>
        <w:rPr>
          <w:rFonts w:ascii="宋体" w:eastAsia="宋体" w:hAnsi="宋体" w:cs="宋体" w:hint="eastAsia"/>
        </w:rPr>
        <w:t>平台建设的具体内容包括平台功能建设、课程资源建设及服务体系建设。平台功能建设包括</w:t>
      </w:r>
      <w:r w:rsidR="00BA48BE">
        <w:rPr>
          <w:rFonts w:ascii="宋体" w:eastAsia="宋体" w:hAnsi="宋体" w:cs="宋体" w:hint="eastAsia"/>
        </w:rPr>
        <w:t>门户系统，</w:t>
      </w:r>
      <w:r w:rsidR="00BA48BE" w:rsidRPr="00AA5A6A">
        <w:rPr>
          <w:rFonts w:ascii="宋体" w:eastAsia="宋体" w:hAnsi="宋体" w:cs="宋体" w:hint="eastAsia"/>
        </w:rPr>
        <w:t>学分银行</w:t>
      </w:r>
      <w:r w:rsidR="00BA48BE">
        <w:rPr>
          <w:rFonts w:ascii="宋体" w:eastAsia="宋体" w:hAnsi="宋体" w:cs="宋体" w:hint="eastAsia"/>
        </w:rPr>
        <w:t>系统，</w:t>
      </w:r>
      <w:r w:rsidR="00BA48BE" w:rsidRPr="00AA5A6A">
        <w:rPr>
          <w:rFonts w:ascii="宋体" w:eastAsia="宋体" w:hAnsi="宋体" w:cs="宋体" w:hint="eastAsia"/>
        </w:rPr>
        <w:t>资源管理系统</w:t>
      </w:r>
      <w:r w:rsidR="00BA48BE">
        <w:rPr>
          <w:rFonts w:ascii="宋体" w:eastAsia="宋体" w:hAnsi="宋体" w:cs="宋体" w:hint="eastAsia"/>
        </w:rPr>
        <w:t>，</w:t>
      </w:r>
      <w:r w:rsidR="00BA48BE" w:rsidRPr="00AA5A6A">
        <w:rPr>
          <w:rFonts w:ascii="宋体" w:eastAsia="宋体" w:hAnsi="宋体" w:cs="宋体" w:hint="eastAsia"/>
        </w:rPr>
        <w:t>课程编辑系统</w:t>
      </w:r>
      <w:r w:rsidR="00BA48BE">
        <w:rPr>
          <w:rFonts w:ascii="宋体" w:eastAsia="宋体" w:hAnsi="宋体" w:cs="宋体" w:hint="eastAsia"/>
        </w:rPr>
        <w:t>，</w:t>
      </w:r>
      <w:r w:rsidR="00BA48BE" w:rsidRPr="00AA5A6A">
        <w:rPr>
          <w:rFonts w:ascii="宋体" w:eastAsia="宋体" w:hAnsi="宋体" w:cs="宋体" w:hint="eastAsia"/>
        </w:rPr>
        <w:t>学习管理系统</w:t>
      </w:r>
      <w:r w:rsidR="00BA48BE">
        <w:rPr>
          <w:rFonts w:ascii="宋体" w:eastAsia="宋体" w:hAnsi="宋体" w:cs="宋体" w:hint="eastAsia"/>
        </w:rPr>
        <w:t>，</w:t>
      </w:r>
      <w:r w:rsidR="00BA48BE" w:rsidRPr="00AA5A6A">
        <w:rPr>
          <w:rFonts w:ascii="宋体" w:eastAsia="宋体" w:hAnsi="宋体" w:cs="宋体" w:hint="eastAsia"/>
        </w:rPr>
        <w:t>个人空间</w:t>
      </w:r>
      <w:r w:rsidR="00BA48BE">
        <w:rPr>
          <w:rFonts w:ascii="宋体" w:eastAsia="宋体" w:hAnsi="宋体" w:cs="宋体" w:hint="eastAsia"/>
        </w:rPr>
        <w:t>，</w:t>
      </w:r>
      <w:r w:rsidR="00BA48BE" w:rsidRPr="00AA5A6A">
        <w:rPr>
          <w:rFonts w:ascii="宋体" w:eastAsia="宋体" w:hAnsi="宋体" w:cs="宋体" w:hint="eastAsia"/>
        </w:rPr>
        <w:t>交互系统</w:t>
      </w:r>
      <w:r w:rsidR="00BA48BE">
        <w:rPr>
          <w:rFonts w:ascii="宋体" w:eastAsia="宋体" w:hAnsi="宋体" w:cs="宋体" w:hint="eastAsia"/>
        </w:rPr>
        <w:t>，</w:t>
      </w:r>
      <w:r w:rsidR="00BA48BE" w:rsidRPr="00AA5A6A">
        <w:rPr>
          <w:rFonts w:ascii="宋体" w:eastAsia="宋体" w:hAnsi="宋体" w:cs="宋体" w:hint="eastAsia"/>
        </w:rPr>
        <w:t>考试系统</w:t>
      </w:r>
      <w:r w:rsidR="00BA48BE">
        <w:rPr>
          <w:rFonts w:ascii="宋体" w:eastAsia="宋体" w:hAnsi="宋体" w:cs="宋体" w:hint="eastAsia"/>
        </w:rPr>
        <w:t>，</w:t>
      </w:r>
      <w:r w:rsidR="00BA48BE" w:rsidRPr="00AA5A6A">
        <w:rPr>
          <w:rFonts w:ascii="宋体" w:eastAsia="宋体" w:hAnsi="宋体" w:cs="宋体" w:hint="eastAsia"/>
        </w:rPr>
        <w:t>远程实验系统</w:t>
      </w:r>
      <w:r w:rsidR="00BA48BE">
        <w:rPr>
          <w:rFonts w:ascii="宋体" w:eastAsia="宋体" w:hAnsi="宋体" w:cs="宋体" w:hint="eastAsia"/>
        </w:rPr>
        <w:t>，</w:t>
      </w:r>
      <w:r w:rsidR="00BA48BE" w:rsidRPr="00AA5A6A">
        <w:rPr>
          <w:rFonts w:ascii="宋体" w:eastAsia="宋体" w:hAnsi="宋体" w:cs="宋体" w:hint="eastAsia"/>
        </w:rPr>
        <w:t>大数据分析系统</w:t>
      </w:r>
      <w:r w:rsidR="00BA48BE">
        <w:rPr>
          <w:rFonts w:ascii="宋体" w:eastAsia="宋体" w:hAnsi="宋体" w:cs="宋体" w:hint="eastAsia"/>
        </w:rPr>
        <w:t>，</w:t>
      </w:r>
      <w:r w:rsidR="00BA48BE" w:rsidRPr="00AA5A6A">
        <w:rPr>
          <w:rFonts w:ascii="宋体" w:eastAsia="宋体" w:hAnsi="宋体" w:cs="宋体" w:hint="eastAsia"/>
        </w:rPr>
        <w:t>移动端学习</w:t>
      </w:r>
      <w:r w:rsidR="00BA48BE">
        <w:rPr>
          <w:rFonts w:ascii="宋体" w:eastAsia="宋体" w:hAnsi="宋体" w:cs="宋体" w:hint="eastAsia"/>
        </w:rPr>
        <w:t>，</w:t>
      </w:r>
      <w:r w:rsidR="00BA48BE" w:rsidRPr="00AA5A6A">
        <w:rPr>
          <w:rFonts w:ascii="宋体" w:eastAsia="宋体" w:hAnsi="宋体" w:cs="宋体" w:hint="eastAsia"/>
        </w:rPr>
        <w:t>对外接口</w:t>
      </w:r>
      <w:r w:rsidR="00BA48BE">
        <w:rPr>
          <w:rFonts w:ascii="宋体" w:eastAsia="宋体" w:hAnsi="宋体" w:cs="宋体" w:hint="eastAsia"/>
        </w:rPr>
        <w:t>，</w:t>
      </w:r>
      <w:r w:rsidR="00BA48BE" w:rsidRPr="00AA5A6A">
        <w:rPr>
          <w:rFonts w:ascii="宋体" w:eastAsia="宋体" w:hAnsi="宋体" w:cs="宋体" w:hint="eastAsia"/>
        </w:rPr>
        <w:t>基础服务</w:t>
      </w:r>
      <w:r w:rsidR="00BA48BE">
        <w:rPr>
          <w:rFonts w:ascii="宋体" w:eastAsia="宋体" w:hAnsi="宋体" w:cs="宋体" w:hint="eastAsia"/>
        </w:rPr>
        <w:t>等</w:t>
      </w:r>
      <w:r w:rsidR="003F02FE">
        <w:rPr>
          <w:rFonts w:ascii="宋体" w:eastAsia="宋体" w:hAnsi="宋体" w:cs="宋体" w:hint="eastAsia"/>
        </w:rPr>
        <w:t>十三大功能模块</w:t>
      </w:r>
      <w:r w:rsidR="00CD1A4C">
        <w:rPr>
          <w:rFonts w:ascii="宋体" w:eastAsia="宋体" w:hAnsi="宋体" w:cs="宋体" w:hint="eastAsia"/>
        </w:rPr>
        <w:t>；课程资源建设包括</w:t>
      </w:r>
      <w:r w:rsidR="00E92ADC">
        <w:rPr>
          <w:rFonts w:ascii="宋体" w:eastAsia="宋体" w:hAnsi="宋体" w:cs="宋体" w:hint="eastAsia"/>
        </w:rPr>
        <w:t>学历教育和非学历教育相关课程的引进和自建，其中</w:t>
      </w:r>
      <w:r w:rsidR="00546FBF">
        <w:rPr>
          <w:rFonts w:ascii="宋体" w:eastAsia="宋体" w:hAnsi="宋体" w:cs="宋体" w:hint="eastAsia"/>
        </w:rPr>
        <w:t>引进公共必修课程、公共选修课程、专业课程、创新创业系列课程</w:t>
      </w:r>
      <w:r w:rsidR="00D91909">
        <w:rPr>
          <w:rFonts w:ascii="宋体" w:eastAsia="宋体" w:hAnsi="宋体" w:cs="宋体" w:hint="eastAsia"/>
        </w:rPr>
        <w:t>约500门</w:t>
      </w:r>
      <w:r w:rsidR="00CD1A4C">
        <w:rPr>
          <w:rFonts w:ascii="宋体" w:eastAsia="宋体" w:hAnsi="宋体" w:cs="宋体" w:hint="eastAsia"/>
        </w:rPr>
        <w:t>，</w:t>
      </w:r>
      <w:r w:rsidR="00D91909">
        <w:rPr>
          <w:rFonts w:ascii="宋体" w:eastAsia="宋体" w:hAnsi="宋体" w:cs="宋体" w:hint="eastAsia"/>
        </w:rPr>
        <w:t>建</w:t>
      </w:r>
      <w:r w:rsidR="00D91909">
        <w:rPr>
          <w:rFonts w:ascii="宋体" w:eastAsia="宋体" w:hAnsi="宋体" w:cs="宋体" w:hint="eastAsia"/>
        </w:rPr>
        <w:lastRenderedPageBreak/>
        <w:t>成</w:t>
      </w:r>
      <w:r w:rsidR="0073565C">
        <w:rPr>
          <w:rFonts w:ascii="宋体" w:eastAsia="宋体" w:hAnsi="宋体" w:cs="宋体" w:hint="eastAsia"/>
        </w:rPr>
        <w:t>文化、科技、健康、技能等系列课程</w:t>
      </w:r>
      <w:r w:rsidR="00CA1A13">
        <w:rPr>
          <w:rFonts w:ascii="宋体" w:eastAsia="宋体" w:hAnsi="宋体" w:cs="宋体" w:hint="eastAsia"/>
        </w:rPr>
        <w:t>150门，其中</w:t>
      </w:r>
      <w:r w:rsidR="0094227C">
        <w:rPr>
          <w:rFonts w:ascii="宋体" w:eastAsia="宋体" w:hAnsi="宋体" w:cs="宋体" w:hint="eastAsia"/>
        </w:rPr>
        <w:t>1</w:t>
      </w:r>
      <w:r w:rsidR="0073565C">
        <w:rPr>
          <w:rFonts w:ascii="宋体" w:eastAsia="宋体" w:hAnsi="宋体" w:cs="宋体" w:hint="eastAsia"/>
        </w:rPr>
        <w:t>00门</w:t>
      </w:r>
      <w:r w:rsidR="00CA1A13">
        <w:rPr>
          <w:rFonts w:ascii="宋体" w:eastAsia="宋体" w:hAnsi="宋体" w:cs="宋体" w:hint="eastAsia"/>
        </w:rPr>
        <w:t>优质在线课程资源，并能够达到国家精品在线开放课程参评标准</w:t>
      </w:r>
      <w:r w:rsidR="00B85004">
        <w:rPr>
          <w:rFonts w:ascii="宋体" w:eastAsia="宋体" w:hAnsi="宋体" w:cs="宋体" w:hint="eastAsia"/>
        </w:rPr>
        <w:t>；</w:t>
      </w:r>
      <w:r w:rsidR="00202A0F" w:rsidRPr="00202A0F">
        <w:rPr>
          <w:rFonts w:ascii="宋体" w:eastAsia="宋体" w:hAnsi="宋体" w:cs="宋体" w:hint="eastAsia"/>
        </w:rPr>
        <w:t>服务体系建设包括组建北京市终身学习研究中心，主要负责平台技术保障以及在线教育质量评估体系的研究等工作。成立学分银行（学习成果认证体系）建设工作领导小组，学分银行课程审定及建设委员会，制定相关工作章程，探索学分银行建设模式和运行模式，为北京市终身学习事业建设一支高水平和专业化的人才队伍。</w:t>
      </w:r>
    </w:p>
    <w:p w:rsidR="006E0BE5" w:rsidRDefault="006A739A" w:rsidP="006A739A">
      <w:pPr>
        <w:spacing w:line="360" w:lineRule="auto"/>
        <w:rPr>
          <w:rFonts w:ascii="宋体" w:eastAsia="宋体" w:hAnsi="宋体" w:cs="宋体"/>
          <w:b/>
        </w:rPr>
      </w:pPr>
      <w:r>
        <w:rPr>
          <w:rFonts w:ascii="宋体" w:eastAsia="宋体" w:hAnsi="宋体" w:cs="宋体"/>
          <w:b/>
        </w:rPr>
        <w:t>2</w:t>
      </w:r>
      <w:r>
        <w:rPr>
          <w:rFonts w:ascii="宋体" w:eastAsia="宋体" w:hAnsi="宋体" w:cs="宋体" w:hint="eastAsia"/>
          <w:b/>
        </w:rPr>
        <w:t>）</w:t>
      </w:r>
      <w:r w:rsidR="00425995">
        <w:rPr>
          <w:rFonts w:ascii="宋体" w:eastAsia="宋体" w:hAnsi="宋体" w:cs="宋体"/>
          <w:b/>
        </w:rPr>
        <w:t>预期总目标及阶段性目标情况</w:t>
      </w:r>
    </w:p>
    <w:p w:rsidR="006A739A" w:rsidRPr="006A739A" w:rsidRDefault="006A739A" w:rsidP="006A739A">
      <w:pPr>
        <w:spacing w:line="460" w:lineRule="exact"/>
        <w:rPr>
          <w:rFonts w:ascii="宋体" w:eastAsia="宋体" w:hAnsi="宋体" w:cs="宋体"/>
          <w:b/>
        </w:rPr>
      </w:pPr>
      <w:r w:rsidRPr="006A739A">
        <w:rPr>
          <w:rFonts w:ascii="宋体" w:eastAsia="宋体" w:hAnsi="宋体" w:cs="宋体" w:hint="eastAsia"/>
          <w:b/>
        </w:rPr>
        <w:t>（1）总目标情况</w:t>
      </w:r>
    </w:p>
    <w:p w:rsidR="00300E95" w:rsidRDefault="00175752" w:rsidP="00D437BB">
      <w:pPr>
        <w:spacing w:line="360" w:lineRule="auto"/>
        <w:ind w:firstLine="420"/>
        <w:rPr>
          <w:rFonts w:ascii="宋体" w:eastAsia="宋体" w:hAnsi="宋体" w:cs="宋体"/>
        </w:rPr>
      </w:pPr>
      <w:r w:rsidRPr="00D437BB">
        <w:rPr>
          <w:rFonts w:ascii="宋体" w:eastAsia="宋体" w:hAnsi="宋体" w:cs="宋体" w:hint="eastAsia"/>
        </w:rPr>
        <w:t>按照市委市政府和</w:t>
      </w:r>
      <w:r w:rsidRPr="00D437BB">
        <w:rPr>
          <w:rFonts w:ascii="宋体" w:eastAsia="宋体" w:hAnsi="宋体" w:cs="宋体"/>
        </w:rPr>
        <w:t>北京市教委工作部署</w:t>
      </w:r>
      <w:r w:rsidRPr="00D437BB">
        <w:rPr>
          <w:rFonts w:ascii="宋体" w:eastAsia="宋体" w:hAnsi="宋体" w:cs="宋体" w:hint="eastAsia"/>
        </w:rPr>
        <w:t>，依托北京开放大学开展终身</w:t>
      </w:r>
      <w:r w:rsidRPr="00D437BB">
        <w:rPr>
          <w:rFonts w:ascii="宋体" w:eastAsia="宋体" w:hAnsi="宋体" w:cs="宋体"/>
        </w:rPr>
        <w:t>学习数字化网络</w:t>
      </w:r>
      <w:r w:rsidRPr="00D437BB">
        <w:rPr>
          <w:rFonts w:ascii="宋体" w:eastAsia="宋体" w:hAnsi="宋体" w:cs="宋体" w:hint="eastAsia"/>
        </w:rPr>
        <w:t>平台项目</w:t>
      </w:r>
      <w:r w:rsidRPr="00D437BB">
        <w:rPr>
          <w:rFonts w:ascii="宋体" w:eastAsia="宋体" w:hAnsi="宋体" w:cs="宋体"/>
        </w:rPr>
        <w:t>建设</w:t>
      </w:r>
      <w:r w:rsidRPr="00D437BB">
        <w:rPr>
          <w:rFonts w:ascii="宋体" w:eastAsia="宋体" w:hAnsi="宋体" w:cs="宋体" w:hint="eastAsia"/>
        </w:rPr>
        <w:t>，包括</w:t>
      </w:r>
      <w:r>
        <w:rPr>
          <w:rFonts w:ascii="宋体" w:eastAsia="宋体" w:hAnsi="宋体" w:cs="宋体" w:hint="eastAsia"/>
        </w:rPr>
        <w:t>平台功能建设、课程资源建设及服务体系建设。</w:t>
      </w:r>
      <w:r>
        <w:rPr>
          <w:rFonts w:ascii="宋体" w:eastAsia="宋体" w:hAnsi="宋体" w:cs="宋体"/>
        </w:rPr>
        <w:t>构建终身学习</w:t>
      </w:r>
      <w:r w:rsidR="002A4E14">
        <w:rPr>
          <w:rFonts w:ascii="宋体" w:eastAsia="宋体" w:hAnsi="宋体" w:cs="宋体" w:hint="eastAsia"/>
        </w:rPr>
        <w:t>“</w:t>
      </w:r>
      <w:r w:rsidR="002A4E14">
        <w:rPr>
          <w:rFonts w:ascii="宋体" w:eastAsia="宋体" w:hAnsi="宋体" w:cs="宋体"/>
        </w:rPr>
        <w:t>立交桥</w:t>
      </w:r>
      <w:r w:rsidR="002A4E14">
        <w:rPr>
          <w:rFonts w:ascii="宋体" w:eastAsia="宋体" w:hAnsi="宋体" w:cs="宋体" w:hint="eastAsia"/>
        </w:rPr>
        <w:t>”</w:t>
      </w:r>
      <w:r>
        <w:rPr>
          <w:rFonts w:ascii="宋体" w:eastAsia="宋体" w:hAnsi="宋体" w:cs="宋体"/>
        </w:rPr>
        <w:t>，促进非学历继续教育与高等学历继续教育相互融通</w:t>
      </w:r>
      <w:r w:rsidR="002A4E14">
        <w:rPr>
          <w:rFonts w:ascii="宋体" w:eastAsia="宋体" w:hAnsi="宋体" w:cs="宋体" w:hint="eastAsia"/>
        </w:rPr>
        <w:t>。平台将</w:t>
      </w:r>
      <w:r w:rsidR="00C42753">
        <w:rPr>
          <w:rFonts w:ascii="宋体" w:eastAsia="宋体" w:hAnsi="宋体" w:cs="宋体" w:hint="eastAsia"/>
        </w:rPr>
        <w:t>满足</w:t>
      </w:r>
      <w:r w:rsidR="002A4E14">
        <w:rPr>
          <w:rFonts w:ascii="宋体" w:eastAsia="宋体" w:hAnsi="宋体" w:cs="宋体"/>
        </w:rPr>
        <w:t>为</w:t>
      </w:r>
      <w:r w:rsidR="002A4E14" w:rsidRPr="00D437BB">
        <w:rPr>
          <w:rFonts w:ascii="宋体" w:eastAsia="宋体" w:hAnsi="宋体" w:cs="宋体"/>
        </w:rPr>
        <w:t>500</w:t>
      </w:r>
      <w:r w:rsidR="002A4E14">
        <w:rPr>
          <w:rFonts w:ascii="宋体" w:eastAsia="宋体" w:hAnsi="宋体" w:cs="宋体"/>
        </w:rPr>
        <w:t>万</w:t>
      </w:r>
      <w:r w:rsidR="006F7B70">
        <w:rPr>
          <w:rFonts w:ascii="宋体" w:eastAsia="宋体" w:hAnsi="宋体" w:cs="宋体" w:hint="eastAsia"/>
        </w:rPr>
        <w:t>北京</w:t>
      </w:r>
      <w:r w:rsidR="002A4E14">
        <w:rPr>
          <w:rFonts w:ascii="宋体" w:eastAsia="宋体" w:hAnsi="宋体" w:cs="宋体"/>
        </w:rPr>
        <w:t>市民建立终身学习账户</w:t>
      </w:r>
      <w:r w:rsidR="00C42753">
        <w:rPr>
          <w:rFonts w:ascii="宋体" w:eastAsia="宋体" w:hAnsi="宋体" w:cs="宋体" w:hint="eastAsia"/>
        </w:rPr>
        <w:t>的功能</w:t>
      </w:r>
      <w:r w:rsidR="002A4E14">
        <w:rPr>
          <w:rFonts w:ascii="宋体" w:eastAsia="宋体" w:hAnsi="宋体" w:cs="宋体" w:hint="eastAsia"/>
        </w:rPr>
        <w:t>，</w:t>
      </w:r>
      <w:r w:rsidR="002A4E14">
        <w:rPr>
          <w:rFonts w:ascii="宋体" w:eastAsia="宋体" w:hAnsi="宋体" w:cs="宋体"/>
        </w:rPr>
        <w:t>研究制定在京高校、职业院校、职业技能鉴定机构与北京开放大学之间开展学分积累和学习成果互认方案。建立可持续发展的平台运营模式，同时兼顾社会和经济效益。</w:t>
      </w:r>
      <w:r w:rsidR="002A4E14" w:rsidRPr="00D437BB">
        <w:rPr>
          <w:rFonts w:ascii="宋体" w:eastAsia="宋体" w:hAnsi="宋体" w:cs="宋体" w:hint="eastAsia"/>
        </w:rPr>
        <w:t>到2020年建成学习资源种类极其丰富，现代信息技术更为强大，数字化学习环境更为智能，专业和课程体系更具特色，学习方式更加便捷灵活的终身在线学习平台。</w:t>
      </w:r>
    </w:p>
    <w:p w:rsidR="00300E95" w:rsidRDefault="00300E95" w:rsidP="00300E95">
      <w:pPr>
        <w:spacing w:line="460" w:lineRule="exact"/>
        <w:rPr>
          <w:rFonts w:ascii="宋体" w:eastAsia="宋体" w:hAnsi="宋体" w:cs="宋体"/>
          <w:b/>
        </w:rPr>
      </w:pPr>
      <w:r>
        <w:rPr>
          <w:rFonts w:ascii="宋体" w:eastAsia="宋体" w:hAnsi="宋体" w:cs="宋体" w:hint="eastAsia"/>
          <w:b/>
        </w:rPr>
        <w:t>(</w:t>
      </w:r>
      <w:r>
        <w:rPr>
          <w:rFonts w:ascii="宋体" w:eastAsia="宋体" w:hAnsi="宋体" w:cs="宋体"/>
          <w:b/>
        </w:rPr>
        <w:t>2)</w:t>
      </w:r>
      <w:r w:rsidR="00456817">
        <w:rPr>
          <w:rFonts w:ascii="宋体" w:eastAsia="宋体" w:hAnsi="宋体" w:cs="宋体"/>
          <w:b/>
        </w:rPr>
        <w:t>阶段性目标情况</w:t>
      </w:r>
    </w:p>
    <w:p w:rsidR="00300E95" w:rsidRDefault="00456817" w:rsidP="00300E95">
      <w:pPr>
        <w:spacing w:line="460" w:lineRule="exact"/>
        <w:ind w:firstLineChars="200" w:firstLine="422"/>
        <w:rPr>
          <w:rFonts w:ascii="宋体" w:eastAsia="宋体" w:hAnsi="宋体" w:cs="宋体"/>
          <w:b/>
        </w:rPr>
      </w:pPr>
      <w:r>
        <w:rPr>
          <w:rFonts w:ascii="宋体" w:eastAsia="宋体" w:hAnsi="宋体" w:cs="宋体"/>
          <w:b/>
        </w:rPr>
        <w:t>第一阶段</w:t>
      </w:r>
      <w:r w:rsidR="002E14D3">
        <w:rPr>
          <w:rFonts w:ascii="宋体" w:eastAsia="宋体" w:hAnsi="宋体" w:cs="宋体" w:hint="eastAsia"/>
          <w:b/>
        </w:rPr>
        <w:t>进行</w:t>
      </w:r>
      <w:r w:rsidR="00BD299D">
        <w:rPr>
          <w:rFonts w:ascii="宋体" w:eastAsia="宋体" w:hAnsi="宋体" w:cs="宋体" w:hint="eastAsia"/>
          <w:b/>
        </w:rPr>
        <w:t>功能资源服务同步建设，搭建终身学习平台基本框架</w:t>
      </w:r>
    </w:p>
    <w:p w:rsidR="00300E95" w:rsidRPr="00D437BB" w:rsidRDefault="00456817" w:rsidP="00D437BB">
      <w:pPr>
        <w:spacing w:line="360" w:lineRule="auto"/>
        <w:ind w:firstLine="420"/>
        <w:rPr>
          <w:rFonts w:ascii="宋体" w:eastAsia="宋体" w:hAnsi="宋体" w:cs="宋体"/>
        </w:rPr>
      </w:pPr>
      <w:r>
        <w:rPr>
          <w:rFonts w:ascii="宋体" w:eastAsia="宋体" w:hAnsi="宋体" w:cs="宋体"/>
        </w:rPr>
        <w:t>完成平台的基本</w:t>
      </w:r>
      <w:r w:rsidR="002E14D3">
        <w:rPr>
          <w:rFonts w:ascii="宋体" w:eastAsia="宋体" w:hAnsi="宋体" w:cs="宋体"/>
        </w:rPr>
        <w:t>框架搭建，具有比较先进的学习功能，能够满足市民学习者的基本</w:t>
      </w:r>
      <w:r w:rsidR="00300E95" w:rsidRPr="00300E95">
        <w:rPr>
          <w:rFonts w:ascii="宋体" w:eastAsia="宋体" w:hAnsi="宋体" w:cs="宋体" w:hint="eastAsia"/>
        </w:rPr>
        <w:t>需</w:t>
      </w:r>
      <w:r w:rsidR="002E14D3">
        <w:rPr>
          <w:rFonts w:ascii="宋体" w:eastAsia="宋体" w:hAnsi="宋体" w:cs="宋体"/>
        </w:rPr>
        <w:t>求</w:t>
      </w:r>
      <w:r w:rsidR="002E14D3">
        <w:rPr>
          <w:rFonts w:ascii="宋体" w:eastAsia="宋体" w:hAnsi="宋体" w:cs="宋体" w:hint="eastAsia"/>
        </w:rPr>
        <w:t>。</w:t>
      </w:r>
    </w:p>
    <w:p w:rsidR="002E14D3" w:rsidRDefault="00456817" w:rsidP="00D437BB">
      <w:pPr>
        <w:spacing w:line="360" w:lineRule="auto"/>
        <w:ind w:firstLine="420"/>
        <w:rPr>
          <w:rFonts w:ascii="宋体" w:eastAsia="宋体" w:hAnsi="宋体" w:cs="宋体"/>
        </w:rPr>
      </w:pPr>
      <w:r>
        <w:rPr>
          <w:rFonts w:ascii="宋体" w:eastAsia="宋体" w:hAnsi="宋体" w:cs="宋体"/>
        </w:rPr>
        <w:t>进行资源的初步建设和引进，完成对社会资源的汇聚。</w:t>
      </w:r>
    </w:p>
    <w:p w:rsidR="005110B3" w:rsidRPr="002E14D3" w:rsidRDefault="00456817" w:rsidP="00D437BB">
      <w:pPr>
        <w:spacing w:line="360" w:lineRule="auto"/>
        <w:ind w:firstLine="420"/>
        <w:rPr>
          <w:rFonts w:ascii="宋体" w:eastAsia="宋体" w:hAnsi="宋体" w:cs="宋体"/>
        </w:rPr>
      </w:pPr>
      <w:r>
        <w:rPr>
          <w:rFonts w:ascii="宋体" w:eastAsia="宋体" w:hAnsi="宋体" w:cs="宋体"/>
        </w:rPr>
        <w:t>启动学分银行管理中心基础建设，成立北京市终身教育学分银行管理中心及分中心，在调研与专家指导基础上，成立相应委员会，探索学分银行建设模式和运行模式。</w:t>
      </w:r>
    </w:p>
    <w:p w:rsidR="006E0BE5" w:rsidRPr="0000238E" w:rsidRDefault="00456817" w:rsidP="00BD299D">
      <w:pPr>
        <w:tabs>
          <w:tab w:val="left" w:pos="630"/>
          <w:tab w:val="left" w:pos="840"/>
        </w:tabs>
        <w:spacing w:line="360" w:lineRule="auto"/>
        <w:ind w:left="425"/>
        <w:rPr>
          <w:rFonts w:ascii="宋体" w:eastAsia="宋体" w:hAnsi="宋体" w:cs="宋体"/>
          <w:b/>
        </w:rPr>
      </w:pPr>
      <w:r>
        <w:rPr>
          <w:rFonts w:ascii="宋体" w:eastAsia="宋体" w:hAnsi="宋体" w:cs="宋体"/>
          <w:b/>
        </w:rPr>
        <w:t>第二阶段</w:t>
      </w:r>
      <w:r w:rsidR="00E34EE2" w:rsidRPr="0000238E">
        <w:rPr>
          <w:rFonts w:ascii="宋体" w:eastAsia="宋体" w:hAnsi="宋体" w:cs="宋体" w:hint="eastAsia"/>
          <w:b/>
        </w:rPr>
        <w:t>打造全流程在线学习模式，构建</w:t>
      </w:r>
      <w:r w:rsidR="002E14D3" w:rsidRPr="0000238E">
        <w:rPr>
          <w:rFonts w:ascii="宋体" w:eastAsia="宋体" w:hAnsi="宋体" w:cs="宋体" w:hint="eastAsia"/>
          <w:b/>
        </w:rPr>
        <w:t>学分银行服务体系</w:t>
      </w:r>
    </w:p>
    <w:p w:rsidR="002E14D3" w:rsidRDefault="00456817" w:rsidP="00D437BB">
      <w:pPr>
        <w:spacing w:line="360" w:lineRule="auto"/>
        <w:ind w:firstLine="420"/>
        <w:rPr>
          <w:rFonts w:ascii="宋体" w:eastAsia="宋体" w:hAnsi="宋体" w:cs="宋体"/>
        </w:rPr>
      </w:pPr>
      <w:r>
        <w:rPr>
          <w:rFonts w:ascii="宋体" w:eastAsia="宋体" w:hAnsi="宋体" w:cs="宋体"/>
        </w:rPr>
        <w:t>学习平台的学习记录与学分银行进行对接，学分银行学习成果认证与学历对接课程编码体系设计。</w:t>
      </w:r>
    </w:p>
    <w:p w:rsidR="002E14D3" w:rsidRDefault="00456817" w:rsidP="00D437BB">
      <w:pPr>
        <w:spacing w:line="360" w:lineRule="auto"/>
        <w:ind w:firstLine="420"/>
        <w:rPr>
          <w:rFonts w:ascii="宋体" w:eastAsia="宋体" w:hAnsi="宋体" w:cs="宋体"/>
        </w:rPr>
      </w:pPr>
      <w:r>
        <w:rPr>
          <w:rFonts w:ascii="宋体" w:eastAsia="宋体" w:hAnsi="宋体" w:cs="宋体"/>
        </w:rPr>
        <w:t>调研其他开放大学实施学分银行建设的成功经验，分析存在问题，吸取教训，规划学分银行学习成果认证框架，完成设计报告和学习成果分类目录表、不同类型学习成果学分认证与转换标准框架等</w:t>
      </w:r>
      <w:r w:rsidR="002E14D3">
        <w:rPr>
          <w:rFonts w:ascii="宋体" w:eastAsia="宋体" w:hAnsi="宋体" w:cs="宋体" w:hint="eastAsia"/>
        </w:rPr>
        <w:t>。</w:t>
      </w:r>
    </w:p>
    <w:p w:rsidR="006E0BE5" w:rsidRPr="00D437BB" w:rsidRDefault="00F10562" w:rsidP="00D437BB">
      <w:pPr>
        <w:spacing w:line="360" w:lineRule="auto"/>
        <w:ind w:firstLine="420"/>
        <w:rPr>
          <w:rFonts w:ascii="宋体" w:eastAsia="宋体" w:hAnsi="宋体" w:cs="宋体"/>
        </w:rPr>
      </w:pPr>
      <w:r>
        <w:rPr>
          <w:rFonts w:ascii="宋体" w:eastAsia="宋体" w:hAnsi="宋体" w:cs="宋体"/>
        </w:rPr>
        <w:t>完成学分银行认证课程体系编码设计</w:t>
      </w:r>
      <w:r>
        <w:rPr>
          <w:rFonts w:ascii="宋体" w:eastAsia="宋体" w:hAnsi="宋体" w:cs="宋体" w:hint="eastAsia"/>
        </w:rPr>
        <w:t>，</w:t>
      </w:r>
      <w:r w:rsidR="00456817">
        <w:rPr>
          <w:rFonts w:ascii="宋体" w:eastAsia="宋体" w:hAnsi="宋体" w:cs="宋体"/>
        </w:rPr>
        <w:t>为学生自主选课、学分计量、学分银行课程超市数据库建设和学习成果认证平台建设提供支撑。</w:t>
      </w:r>
    </w:p>
    <w:p w:rsidR="006E0BE5" w:rsidRPr="002E14D3" w:rsidRDefault="00456817" w:rsidP="002E14D3">
      <w:pPr>
        <w:tabs>
          <w:tab w:val="left" w:pos="630"/>
        </w:tabs>
        <w:spacing w:line="360" w:lineRule="auto"/>
        <w:ind w:left="425"/>
        <w:rPr>
          <w:rFonts w:ascii="仿宋_GB2312" w:eastAsia="仿宋_GB2312" w:hAnsi="仿宋_GB2312" w:cs="仿宋_GB2312"/>
        </w:rPr>
      </w:pPr>
      <w:r>
        <w:rPr>
          <w:rFonts w:ascii="宋体" w:eastAsia="宋体" w:hAnsi="宋体" w:cs="宋体"/>
          <w:b/>
        </w:rPr>
        <w:lastRenderedPageBreak/>
        <w:t>第三阶段</w:t>
      </w:r>
      <w:r w:rsidR="002E14D3">
        <w:rPr>
          <w:rFonts w:ascii="宋体" w:eastAsia="宋体" w:hAnsi="宋体" w:cs="宋体" w:hint="eastAsia"/>
          <w:b/>
        </w:rPr>
        <w:t xml:space="preserve">     实现学习成果的认证与转换，完成终身教育平台的体系化建设</w:t>
      </w:r>
    </w:p>
    <w:p w:rsidR="00F10562" w:rsidRDefault="00F10562">
      <w:pPr>
        <w:spacing w:line="360" w:lineRule="auto"/>
        <w:ind w:firstLine="420"/>
        <w:rPr>
          <w:rFonts w:ascii="宋体" w:eastAsia="宋体" w:hAnsi="宋体" w:cs="宋体"/>
        </w:rPr>
      </w:pPr>
      <w:r>
        <w:rPr>
          <w:rFonts w:ascii="宋体" w:eastAsia="宋体" w:hAnsi="宋体" w:cs="宋体"/>
        </w:rPr>
        <w:t>试点实践不同类型学习成果学分认证与转换</w:t>
      </w:r>
      <w:r>
        <w:rPr>
          <w:rFonts w:ascii="宋体" w:eastAsia="宋体" w:hAnsi="宋体" w:cs="宋体" w:hint="eastAsia"/>
        </w:rPr>
        <w:t>，</w:t>
      </w:r>
      <w:r w:rsidR="00456817">
        <w:rPr>
          <w:rFonts w:ascii="宋体" w:eastAsia="宋体" w:hAnsi="宋体" w:cs="宋体"/>
        </w:rPr>
        <w:t>研发市民终身教育学习成果学分转换标准、实践转换流程，选取部分行业，与职业技能鉴定机构联合完成职业技能证书学分认证标准及转换制度试点</w:t>
      </w:r>
      <w:r>
        <w:rPr>
          <w:rFonts w:ascii="宋体" w:eastAsia="宋体" w:hAnsi="宋体" w:cs="宋体" w:hint="eastAsia"/>
        </w:rPr>
        <w:t>。</w:t>
      </w:r>
    </w:p>
    <w:p w:rsidR="00BD4EB6" w:rsidRDefault="00456817">
      <w:pPr>
        <w:spacing w:line="360" w:lineRule="auto"/>
        <w:ind w:firstLine="420"/>
        <w:rPr>
          <w:rFonts w:ascii="宋体" w:eastAsia="宋体" w:hAnsi="宋体" w:cs="宋体"/>
        </w:rPr>
      </w:pPr>
      <w:r>
        <w:rPr>
          <w:rFonts w:ascii="宋体" w:eastAsia="宋体" w:hAnsi="宋体" w:cs="宋体"/>
        </w:rPr>
        <w:t>试点社区教育培训课程认证标准与转换流程，完成社区教育培训课程学习成果积累、认证与转换试点。</w:t>
      </w:r>
    </w:p>
    <w:p w:rsidR="006E0BE5" w:rsidRPr="00D437BB" w:rsidRDefault="00456817" w:rsidP="00DC07CD">
      <w:pPr>
        <w:spacing w:line="360" w:lineRule="auto"/>
        <w:ind w:firstLine="420"/>
        <w:rPr>
          <w:rFonts w:ascii="宋体" w:eastAsia="宋体" w:hAnsi="宋体" w:cs="宋体"/>
        </w:rPr>
      </w:pPr>
      <w:r>
        <w:rPr>
          <w:rFonts w:ascii="宋体" w:eastAsia="宋体" w:hAnsi="宋体" w:cs="宋体"/>
        </w:rPr>
        <w:t>对于市民的学习成果进行应用，无论是学习的积分或者进行了认定的学分，都能够在相应的领域有所应用，保证项目的可持续发展，确定带来经济和社会效益。</w:t>
      </w:r>
    </w:p>
    <w:p w:rsidR="006E0BE5" w:rsidRDefault="00DC07CD">
      <w:pPr>
        <w:spacing w:line="360" w:lineRule="auto"/>
        <w:ind w:firstLine="420"/>
        <w:rPr>
          <w:rFonts w:ascii="仿宋_GB2312" w:eastAsia="仿宋_GB2312" w:hAnsi="仿宋_GB2312" w:cs="仿宋_GB2312"/>
          <w:b/>
        </w:rPr>
      </w:pPr>
      <w:r>
        <w:rPr>
          <w:rFonts w:ascii="宋体" w:eastAsia="宋体" w:hAnsi="宋体" w:cs="宋体" w:hint="eastAsia"/>
          <w:b/>
        </w:rPr>
        <w:t>3）</w:t>
      </w:r>
      <w:r w:rsidR="00456817">
        <w:rPr>
          <w:rFonts w:ascii="宋体" w:eastAsia="宋体" w:hAnsi="宋体" w:cs="宋体"/>
          <w:b/>
        </w:rPr>
        <w:t>主要预期社会效益和经济效益指标：</w:t>
      </w:r>
    </w:p>
    <w:p w:rsidR="006E0BE5" w:rsidRPr="00D437BB" w:rsidRDefault="00456817">
      <w:pPr>
        <w:spacing w:line="360" w:lineRule="auto"/>
        <w:ind w:firstLine="420"/>
        <w:rPr>
          <w:rFonts w:ascii="宋体" w:eastAsia="宋体" w:hAnsi="宋体" w:cs="宋体"/>
        </w:rPr>
      </w:pPr>
      <w:r>
        <w:rPr>
          <w:rFonts w:ascii="宋体" w:eastAsia="宋体" w:hAnsi="宋体" w:cs="宋体"/>
        </w:rPr>
        <w:t>“建设终身教育体系和学习型社会是促进社会和经济发展的重要手段”已成为世界各国的共识和行动。依托现代技术产生的学习平台以及对学习效果进行统筹的“学分银行”应运而生，成为现代终身教育管理体制中的重要组成部分。如果它的功能能够得以充分地发挥，必然会有力地推动终身教育和学习型社会的发展，对整个社会产生极好的社会效益和经济效益。</w:t>
      </w:r>
    </w:p>
    <w:p w:rsidR="006E0BE5" w:rsidRDefault="00DC07CD" w:rsidP="00DC07CD">
      <w:pPr>
        <w:tabs>
          <w:tab w:val="left" w:pos="630"/>
        </w:tabs>
        <w:spacing w:line="360" w:lineRule="auto"/>
        <w:rPr>
          <w:rFonts w:ascii="仿宋_GB2312" w:eastAsia="仿宋_GB2312" w:hAnsi="仿宋_GB2312" w:cs="仿宋_GB2312"/>
          <w:b/>
        </w:rPr>
      </w:pPr>
      <w:r>
        <w:rPr>
          <w:rFonts w:ascii="宋体" w:eastAsia="宋体" w:hAnsi="宋体" w:cs="宋体" w:hint="eastAsia"/>
          <w:b/>
        </w:rPr>
        <w:t>（1）</w:t>
      </w:r>
      <w:r w:rsidR="00456817">
        <w:rPr>
          <w:rFonts w:ascii="宋体" w:eastAsia="宋体" w:hAnsi="宋体" w:cs="宋体"/>
          <w:b/>
        </w:rPr>
        <w:t>社会效益</w:t>
      </w:r>
    </w:p>
    <w:p w:rsidR="006E0BE5" w:rsidRPr="00D437BB" w:rsidRDefault="00456817">
      <w:pPr>
        <w:spacing w:line="360" w:lineRule="auto"/>
        <w:ind w:firstLine="420"/>
        <w:rPr>
          <w:rFonts w:ascii="宋体" w:eastAsia="宋体" w:hAnsi="宋体" w:cs="宋体"/>
        </w:rPr>
      </w:pPr>
      <w:r>
        <w:rPr>
          <w:rFonts w:ascii="宋体" w:eastAsia="宋体" w:hAnsi="宋体" w:cs="宋体"/>
        </w:rPr>
        <w:t>北京市市</w:t>
      </w:r>
      <w:r w:rsidR="00BD4EB6">
        <w:rPr>
          <w:rFonts w:ascii="宋体" w:eastAsia="宋体" w:hAnsi="宋体" w:cs="宋体"/>
        </w:rPr>
        <w:t>民终身学习平台的建设，平台内容资源的提供和学分银行体系的构设</w:t>
      </w:r>
      <w:r w:rsidR="00BD4EB6">
        <w:rPr>
          <w:rFonts w:ascii="宋体" w:eastAsia="宋体" w:hAnsi="宋体" w:cs="宋体" w:hint="eastAsia"/>
        </w:rPr>
        <w:t>，将为北京</w:t>
      </w:r>
      <w:r w:rsidR="00BD4EB6">
        <w:rPr>
          <w:rFonts w:ascii="宋体" w:eastAsia="宋体" w:hAnsi="宋体" w:cs="宋体"/>
        </w:rPr>
        <w:t>市民</w:t>
      </w:r>
      <w:r w:rsidR="00BD4EB6">
        <w:rPr>
          <w:rFonts w:ascii="宋体" w:eastAsia="宋体" w:hAnsi="宋体" w:cs="宋体" w:hint="eastAsia"/>
        </w:rPr>
        <w:t>提供一个</w:t>
      </w:r>
      <w:r w:rsidR="00BD4EB6">
        <w:rPr>
          <w:rFonts w:ascii="宋体" w:eastAsia="宋体" w:hAnsi="宋体" w:cs="宋体"/>
        </w:rPr>
        <w:t>终身学习的远程教育资源库和网络学习平台</w:t>
      </w:r>
      <w:r w:rsidR="00BD4EB6">
        <w:rPr>
          <w:rFonts w:ascii="宋体" w:eastAsia="宋体" w:hAnsi="宋体" w:cs="宋体" w:hint="eastAsia"/>
        </w:rPr>
        <w:t>。</w:t>
      </w:r>
      <w:r w:rsidR="00BD4EB6">
        <w:rPr>
          <w:rFonts w:ascii="宋体" w:eastAsia="宋体" w:hAnsi="宋体" w:cs="宋体"/>
        </w:rPr>
        <w:t>平台的建设是落实科学发展观</w:t>
      </w:r>
      <w:r w:rsidR="00BD4EB6">
        <w:rPr>
          <w:rFonts w:ascii="宋体" w:eastAsia="宋体" w:hAnsi="宋体" w:cs="宋体" w:hint="eastAsia"/>
        </w:rPr>
        <w:t>，</w:t>
      </w:r>
      <w:r w:rsidR="00FC785E">
        <w:rPr>
          <w:rFonts w:ascii="宋体" w:eastAsia="宋体" w:hAnsi="宋体" w:cs="宋体"/>
        </w:rPr>
        <w:t>全面提高</w:t>
      </w:r>
      <w:r w:rsidR="00FC785E">
        <w:rPr>
          <w:rFonts w:ascii="宋体" w:eastAsia="宋体" w:hAnsi="宋体" w:cs="宋体" w:hint="eastAsia"/>
        </w:rPr>
        <w:t>北京</w:t>
      </w:r>
      <w:r w:rsidR="00BD4EB6">
        <w:rPr>
          <w:rFonts w:ascii="宋体" w:eastAsia="宋体" w:hAnsi="宋体" w:cs="宋体"/>
        </w:rPr>
        <w:t>市民综合素质</w:t>
      </w:r>
      <w:r w:rsidR="00BD4EB6">
        <w:rPr>
          <w:rFonts w:ascii="宋体" w:eastAsia="宋体" w:hAnsi="宋体" w:cs="宋体" w:hint="eastAsia"/>
        </w:rPr>
        <w:t>，</w:t>
      </w:r>
      <w:r>
        <w:rPr>
          <w:rFonts w:ascii="宋体" w:eastAsia="宋体" w:hAnsi="宋体" w:cs="宋体"/>
        </w:rPr>
        <w:t>加快创新型城市建设，构建社会主义</w:t>
      </w:r>
      <w:r w:rsidR="00BD4EB6">
        <w:rPr>
          <w:rFonts w:ascii="宋体" w:eastAsia="宋体" w:hAnsi="宋体" w:cs="宋体"/>
        </w:rPr>
        <w:t>和谐社会的一项重要任务。市民学习平台基于学分银行的建设，将打破</w:t>
      </w:r>
      <w:r>
        <w:rPr>
          <w:rFonts w:ascii="宋体" w:eastAsia="宋体" w:hAnsi="宋体" w:cs="宋体"/>
        </w:rPr>
        <w:t>过去只有学历教育文凭才能得到社会公认的局</w:t>
      </w:r>
      <w:r w:rsidR="00BD4EB6">
        <w:rPr>
          <w:rFonts w:ascii="宋体" w:eastAsia="宋体" w:hAnsi="宋体" w:cs="宋体"/>
        </w:rPr>
        <w:t>面，为终身教育中大量的其他类型教育的发展奠定</w:t>
      </w:r>
      <w:r>
        <w:rPr>
          <w:rFonts w:ascii="宋体" w:eastAsia="宋体" w:hAnsi="宋体" w:cs="宋体"/>
        </w:rPr>
        <w:t>重要的“社会导向”基础；逐步解决实现各教育资源提供方之间的优质资源共享、课程互选、学分转移和互认需要突破一系列难题；学习成果认证、积累与转换的标准，搭建了教育（学习）成果与社会岗位担当的桥梁，解决了教育与社会脱节的问题，增强了教育（学习）社会功效，调动了社会各个方面参与终身教育的积极性。与此同时，办学机构之间会加强竞争与合作，社会整体的教育质量会提高，有利于构建覆盖全社会的教育网络，将能有效促进学习型社会的建设，促进教育公平，提升</w:t>
      </w:r>
      <w:r w:rsidR="00C13DE3">
        <w:rPr>
          <w:rFonts w:ascii="宋体" w:eastAsia="宋体" w:hAnsi="宋体" w:cs="宋体" w:hint="eastAsia"/>
        </w:rPr>
        <w:t>市民职业素养和</w:t>
      </w:r>
      <w:r w:rsidR="00C13DE3">
        <w:rPr>
          <w:rFonts w:ascii="宋体" w:eastAsia="宋体" w:hAnsi="宋体" w:cs="宋体"/>
        </w:rPr>
        <w:t>创新能力</w:t>
      </w:r>
      <w:r>
        <w:rPr>
          <w:rFonts w:ascii="宋体" w:eastAsia="宋体" w:hAnsi="宋体" w:cs="宋体"/>
        </w:rPr>
        <w:t>。</w:t>
      </w:r>
    </w:p>
    <w:p w:rsidR="006E0BE5" w:rsidRDefault="00DC07CD" w:rsidP="00DC07CD">
      <w:pPr>
        <w:spacing w:line="360" w:lineRule="auto"/>
        <w:rPr>
          <w:rFonts w:ascii="仿宋_GB2312" w:eastAsia="仿宋_GB2312" w:hAnsi="仿宋_GB2312" w:cs="仿宋_GB2312"/>
          <w:b/>
        </w:rPr>
      </w:pPr>
      <w:r>
        <w:rPr>
          <w:rFonts w:ascii="仿宋_GB2312" w:eastAsia="仿宋_GB2312" w:hAnsi="仿宋_GB2312" w:cs="仿宋_GB2312" w:hint="eastAsia"/>
          <w:b/>
        </w:rPr>
        <w:t>（2）</w:t>
      </w:r>
      <w:r w:rsidR="00456817">
        <w:rPr>
          <w:rFonts w:ascii="宋体" w:eastAsia="宋体" w:hAnsi="宋体" w:cs="宋体"/>
          <w:b/>
        </w:rPr>
        <w:t>经济效益</w:t>
      </w:r>
    </w:p>
    <w:p w:rsidR="00DC07CD" w:rsidRPr="00D437BB" w:rsidRDefault="00456817" w:rsidP="00DC07CD">
      <w:pPr>
        <w:spacing w:line="360" w:lineRule="auto"/>
        <w:ind w:firstLine="420"/>
        <w:rPr>
          <w:rFonts w:ascii="宋体" w:eastAsia="宋体" w:hAnsi="宋体" w:cs="宋体"/>
        </w:rPr>
      </w:pPr>
      <w:r>
        <w:rPr>
          <w:rFonts w:ascii="宋体" w:eastAsia="宋体" w:hAnsi="宋体" w:cs="宋体"/>
        </w:rPr>
        <w:t>北京市市民终身学习平台的建设为终身教育和学习型社会的发展提供了明确的方向和抓手，减少了教育投资的盲目性，提高了公益投资的效益。另一方面，也减少了各级各类教育</w:t>
      </w:r>
      <w:r w:rsidR="001956D0">
        <w:rPr>
          <w:rFonts w:ascii="宋体" w:eastAsia="宋体" w:hAnsi="宋体" w:cs="宋体"/>
        </w:rPr>
        <w:t>（培训）机构开展教育培训和建设教育资源的盲目性和重复性。作为</w:t>
      </w:r>
      <w:r w:rsidR="001956D0">
        <w:rPr>
          <w:rFonts w:ascii="宋体" w:eastAsia="宋体" w:hAnsi="宋体" w:cs="宋体" w:hint="eastAsia"/>
        </w:rPr>
        <w:t>北京</w:t>
      </w:r>
      <w:r>
        <w:rPr>
          <w:rFonts w:ascii="宋体" w:eastAsia="宋体" w:hAnsi="宋体" w:cs="宋体"/>
        </w:rPr>
        <w:t>市民学习的</w:t>
      </w:r>
      <w:r>
        <w:rPr>
          <w:rFonts w:ascii="宋体" w:eastAsia="宋体" w:hAnsi="宋体" w:cs="宋体"/>
        </w:rPr>
        <w:lastRenderedPageBreak/>
        <w:t>公共平台，有效促进社会大众教育学习（成果）的社会价值和学习者的便利性、主动性、灵活性，学习者的私人教育成本将减少，教育（学习）选择的效率和教育收益将得到提升。市民学分银行系统内的积分，</w:t>
      </w:r>
      <w:r w:rsidR="00DD5B90">
        <w:rPr>
          <w:rFonts w:ascii="宋体" w:eastAsia="宋体" w:hAnsi="宋体" w:cs="宋体" w:hint="eastAsia"/>
        </w:rPr>
        <w:t>通过政府的引导和消费的驱动，</w:t>
      </w:r>
      <w:r w:rsidR="00DD5B90">
        <w:rPr>
          <w:rFonts w:ascii="宋体" w:eastAsia="宋体" w:hAnsi="宋体" w:cs="宋体"/>
        </w:rPr>
        <w:t>可以带动</w:t>
      </w:r>
      <w:r w:rsidR="00DD5B90">
        <w:rPr>
          <w:rFonts w:ascii="宋体" w:eastAsia="宋体" w:hAnsi="宋体" w:cs="宋体" w:hint="eastAsia"/>
        </w:rPr>
        <w:t>旅游、交通、服务等多个</w:t>
      </w:r>
      <w:r>
        <w:rPr>
          <w:rFonts w:ascii="宋体" w:eastAsia="宋体" w:hAnsi="宋体" w:cs="宋体"/>
        </w:rPr>
        <w:t>行业的经济效益的转化。</w:t>
      </w:r>
    </w:p>
    <w:p w:rsidR="006E0BE5" w:rsidRPr="00DC07CD" w:rsidRDefault="00DC07CD" w:rsidP="00DC07CD">
      <w:pPr>
        <w:spacing w:line="360" w:lineRule="auto"/>
        <w:ind w:firstLine="420"/>
        <w:rPr>
          <w:rFonts w:ascii="仿宋_GB2312" w:eastAsia="仿宋_GB2312" w:hAnsi="仿宋_GB2312" w:cs="仿宋_GB2312"/>
          <w:b/>
          <w:color w:val="FF0000"/>
        </w:rPr>
      </w:pPr>
      <w:r>
        <w:rPr>
          <w:rFonts w:ascii="宋体" w:eastAsia="宋体" w:hAnsi="宋体" w:cs="宋体" w:hint="eastAsia"/>
          <w:b/>
        </w:rPr>
        <w:t>4）</w:t>
      </w:r>
      <w:r w:rsidR="00456817">
        <w:rPr>
          <w:rFonts w:ascii="宋体" w:eastAsia="宋体" w:hAnsi="宋体" w:cs="宋体"/>
          <w:b/>
        </w:rPr>
        <w:t>项目总投入情况</w:t>
      </w:r>
    </w:p>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 xml:space="preserve">项目总投入10000万元，包括：为期三年的北京市终身学习数字化网络平台以及学分银行信息化系统开发，机构组织以及相关资金支出5000万，社会机构优质在线学习资源的使用费3000万，自建优质在线学习资源经费2000万。 </w:t>
      </w:r>
    </w:p>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项目投入由财政经费支持。学校在人员、设备设施条件、场地等方面给以保障，后续视项目进展情况考虑是否追加经费。</w:t>
      </w:r>
    </w:p>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rPr>
        <w:t>具体情况如下</w:t>
      </w:r>
      <w:r w:rsidRPr="00D437BB">
        <w:rPr>
          <w:rFonts w:ascii="宋体" w:eastAsia="宋体" w:hAnsi="宋体" w:cs="宋体" w:hint="eastAsia"/>
        </w:rPr>
        <w:t>：</w:t>
      </w:r>
    </w:p>
    <w:tbl>
      <w:tblPr>
        <w:tblStyle w:val="a7"/>
        <w:tblW w:w="8359" w:type="dxa"/>
        <w:tblLook w:val="04A0" w:firstRow="1" w:lastRow="0" w:firstColumn="1" w:lastColumn="0" w:noHBand="0" w:noVBand="1"/>
      </w:tblPr>
      <w:tblGrid>
        <w:gridCol w:w="2405"/>
        <w:gridCol w:w="1559"/>
        <w:gridCol w:w="1560"/>
        <w:gridCol w:w="1701"/>
        <w:gridCol w:w="1134"/>
      </w:tblGrid>
      <w:tr w:rsidR="00623243" w:rsidRPr="00D437BB" w:rsidTr="008744F5">
        <w:tc>
          <w:tcPr>
            <w:tcW w:w="2405" w:type="dxa"/>
          </w:tcPr>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主要内容</w:t>
            </w:r>
          </w:p>
        </w:tc>
        <w:tc>
          <w:tcPr>
            <w:tcW w:w="1559" w:type="dxa"/>
          </w:tcPr>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2018年预算</w:t>
            </w:r>
          </w:p>
        </w:tc>
        <w:tc>
          <w:tcPr>
            <w:tcW w:w="1560" w:type="dxa"/>
          </w:tcPr>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2019年预算</w:t>
            </w:r>
          </w:p>
        </w:tc>
        <w:tc>
          <w:tcPr>
            <w:tcW w:w="1701" w:type="dxa"/>
          </w:tcPr>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2020年预算</w:t>
            </w:r>
          </w:p>
        </w:tc>
        <w:tc>
          <w:tcPr>
            <w:tcW w:w="1134" w:type="dxa"/>
          </w:tcPr>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合计</w:t>
            </w:r>
          </w:p>
        </w:tc>
      </w:tr>
      <w:tr w:rsidR="00623243" w:rsidRPr="00D437BB" w:rsidTr="008744F5">
        <w:tc>
          <w:tcPr>
            <w:tcW w:w="2405" w:type="dxa"/>
          </w:tcPr>
          <w:p w:rsidR="00623243" w:rsidRPr="00D437BB" w:rsidRDefault="00C9792E" w:rsidP="00C9792E">
            <w:pPr>
              <w:spacing w:line="360" w:lineRule="auto"/>
              <w:jc w:val="left"/>
              <w:rPr>
                <w:rFonts w:ascii="宋体" w:eastAsia="宋体" w:hAnsi="宋体" w:cs="宋体"/>
              </w:rPr>
            </w:pPr>
            <w:r>
              <w:rPr>
                <w:rFonts w:ascii="宋体" w:eastAsia="宋体" w:hAnsi="宋体" w:cs="宋体" w:hint="eastAsia"/>
              </w:rPr>
              <w:t>北京市民终身学习平台开发</w:t>
            </w:r>
          </w:p>
        </w:tc>
        <w:tc>
          <w:tcPr>
            <w:tcW w:w="1559"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hint="eastAsia"/>
              </w:rPr>
              <w:t>2</w:t>
            </w:r>
            <w:r w:rsidRPr="00D437BB">
              <w:rPr>
                <w:rFonts w:ascii="宋体" w:eastAsia="宋体" w:hAnsi="宋体" w:cs="宋体"/>
              </w:rPr>
              <w:t>480</w:t>
            </w:r>
            <w:r w:rsidRPr="00D437BB">
              <w:rPr>
                <w:rFonts w:ascii="宋体" w:eastAsia="宋体" w:hAnsi="宋体" w:cs="宋体" w:hint="eastAsia"/>
              </w:rPr>
              <w:t>万</w:t>
            </w:r>
          </w:p>
        </w:tc>
        <w:tc>
          <w:tcPr>
            <w:tcW w:w="1560"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rPr>
              <w:t>1890</w:t>
            </w:r>
            <w:r w:rsidRPr="00D437BB">
              <w:rPr>
                <w:rFonts w:ascii="宋体" w:eastAsia="宋体" w:hAnsi="宋体" w:cs="宋体" w:hint="eastAsia"/>
              </w:rPr>
              <w:t>万</w:t>
            </w:r>
          </w:p>
        </w:tc>
        <w:tc>
          <w:tcPr>
            <w:tcW w:w="1701"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rPr>
              <w:t>630</w:t>
            </w:r>
            <w:r w:rsidRPr="00D437BB">
              <w:rPr>
                <w:rFonts w:ascii="宋体" w:eastAsia="宋体" w:hAnsi="宋体" w:cs="宋体" w:hint="eastAsia"/>
              </w:rPr>
              <w:t>万</w:t>
            </w:r>
          </w:p>
        </w:tc>
        <w:tc>
          <w:tcPr>
            <w:tcW w:w="1134" w:type="dxa"/>
          </w:tcPr>
          <w:p w:rsidR="00623243" w:rsidRPr="00D437BB" w:rsidRDefault="00623243" w:rsidP="00AC1BA4">
            <w:pPr>
              <w:spacing w:line="360" w:lineRule="auto"/>
              <w:rPr>
                <w:rFonts w:ascii="宋体" w:eastAsia="宋体" w:hAnsi="宋体" w:cs="宋体"/>
              </w:rPr>
            </w:pPr>
            <w:r w:rsidRPr="00D437BB">
              <w:rPr>
                <w:rFonts w:ascii="宋体" w:eastAsia="宋体" w:hAnsi="宋体" w:cs="宋体" w:hint="eastAsia"/>
              </w:rPr>
              <w:t>5000万</w:t>
            </w:r>
          </w:p>
        </w:tc>
      </w:tr>
      <w:tr w:rsidR="00623243" w:rsidRPr="00D437BB" w:rsidTr="008744F5">
        <w:tc>
          <w:tcPr>
            <w:tcW w:w="2405" w:type="dxa"/>
          </w:tcPr>
          <w:p w:rsidR="00623243" w:rsidRPr="00D437BB" w:rsidRDefault="00623243" w:rsidP="002661F0">
            <w:pPr>
              <w:spacing w:line="360" w:lineRule="auto"/>
              <w:jc w:val="left"/>
              <w:rPr>
                <w:rFonts w:ascii="宋体" w:eastAsia="宋体" w:hAnsi="宋体" w:cs="宋体"/>
              </w:rPr>
            </w:pPr>
            <w:r w:rsidRPr="00D437BB">
              <w:rPr>
                <w:rFonts w:ascii="宋体" w:eastAsia="宋体" w:hAnsi="宋体" w:cs="宋体" w:hint="eastAsia"/>
              </w:rPr>
              <w:t>学习资源费用----在线学习资源使用费</w:t>
            </w:r>
          </w:p>
        </w:tc>
        <w:tc>
          <w:tcPr>
            <w:tcW w:w="1559" w:type="dxa"/>
          </w:tcPr>
          <w:p w:rsidR="00623243" w:rsidRPr="00D437BB" w:rsidRDefault="00AD40E3" w:rsidP="00AC1BA4">
            <w:pPr>
              <w:spacing w:line="360" w:lineRule="auto"/>
              <w:ind w:firstLine="420"/>
              <w:jc w:val="left"/>
              <w:rPr>
                <w:rFonts w:ascii="宋体" w:eastAsia="宋体" w:hAnsi="宋体" w:cs="宋体"/>
              </w:rPr>
            </w:pPr>
            <w:r>
              <w:rPr>
                <w:rFonts w:ascii="宋体" w:eastAsia="宋体" w:hAnsi="宋体" w:cs="宋体" w:hint="eastAsia"/>
              </w:rPr>
              <w:t>1100</w:t>
            </w:r>
            <w:r w:rsidR="00623243" w:rsidRPr="00D437BB">
              <w:rPr>
                <w:rFonts w:ascii="宋体" w:eastAsia="宋体" w:hAnsi="宋体" w:cs="宋体" w:hint="eastAsia"/>
              </w:rPr>
              <w:t>万</w:t>
            </w:r>
          </w:p>
        </w:tc>
        <w:tc>
          <w:tcPr>
            <w:tcW w:w="1560" w:type="dxa"/>
          </w:tcPr>
          <w:p w:rsidR="00623243" w:rsidRPr="00D437BB" w:rsidRDefault="00AD40E3" w:rsidP="00AC1BA4">
            <w:pPr>
              <w:spacing w:line="360" w:lineRule="auto"/>
              <w:ind w:firstLine="420"/>
              <w:jc w:val="left"/>
              <w:rPr>
                <w:rFonts w:ascii="宋体" w:eastAsia="宋体" w:hAnsi="宋体" w:cs="宋体"/>
              </w:rPr>
            </w:pPr>
            <w:r>
              <w:rPr>
                <w:rFonts w:ascii="宋体" w:eastAsia="宋体" w:hAnsi="宋体" w:cs="宋体" w:hint="eastAsia"/>
              </w:rPr>
              <w:t>750</w:t>
            </w:r>
          </w:p>
        </w:tc>
        <w:tc>
          <w:tcPr>
            <w:tcW w:w="1701" w:type="dxa"/>
          </w:tcPr>
          <w:p w:rsidR="00623243" w:rsidRPr="00D437BB" w:rsidRDefault="00AD40E3" w:rsidP="00AC1BA4">
            <w:pPr>
              <w:spacing w:line="360" w:lineRule="auto"/>
              <w:ind w:firstLine="420"/>
              <w:jc w:val="left"/>
              <w:rPr>
                <w:rFonts w:ascii="宋体" w:eastAsia="宋体" w:hAnsi="宋体" w:cs="宋体"/>
              </w:rPr>
            </w:pPr>
            <w:r>
              <w:rPr>
                <w:rFonts w:ascii="宋体" w:eastAsia="宋体" w:hAnsi="宋体" w:cs="宋体" w:hint="eastAsia"/>
              </w:rPr>
              <w:t>650</w:t>
            </w:r>
            <w:r w:rsidR="00623243" w:rsidRPr="00D437BB">
              <w:rPr>
                <w:rFonts w:ascii="宋体" w:eastAsia="宋体" w:hAnsi="宋体" w:cs="宋体" w:hint="eastAsia"/>
              </w:rPr>
              <w:t>万</w:t>
            </w:r>
          </w:p>
        </w:tc>
        <w:tc>
          <w:tcPr>
            <w:tcW w:w="1134" w:type="dxa"/>
          </w:tcPr>
          <w:p w:rsidR="00623243" w:rsidRPr="00D437BB" w:rsidRDefault="00AD40E3" w:rsidP="00AC1BA4">
            <w:pPr>
              <w:spacing w:line="360" w:lineRule="auto"/>
              <w:rPr>
                <w:rFonts w:ascii="宋体" w:eastAsia="宋体" w:hAnsi="宋体" w:cs="宋体"/>
              </w:rPr>
            </w:pPr>
            <w:r>
              <w:rPr>
                <w:rFonts w:ascii="宋体" w:eastAsia="宋体" w:hAnsi="宋体" w:cs="宋体" w:hint="eastAsia"/>
              </w:rPr>
              <w:t>2500</w:t>
            </w:r>
            <w:r w:rsidR="00623243" w:rsidRPr="00D437BB">
              <w:rPr>
                <w:rFonts w:ascii="宋体" w:eastAsia="宋体" w:hAnsi="宋体" w:cs="宋体" w:hint="eastAsia"/>
              </w:rPr>
              <w:t>万</w:t>
            </w:r>
          </w:p>
        </w:tc>
      </w:tr>
      <w:tr w:rsidR="00623243" w:rsidRPr="00D437BB" w:rsidTr="008744F5">
        <w:tc>
          <w:tcPr>
            <w:tcW w:w="2405" w:type="dxa"/>
          </w:tcPr>
          <w:p w:rsidR="00623243" w:rsidRPr="00D437BB" w:rsidRDefault="00623243" w:rsidP="002661F0">
            <w:pPr>
              <w:spacing w:line="360" w:lineRule="auto"/>
              <w:jc w:val="left"/>
              <w:rPr>
                <w:rFonts w:ascii="宋体" w:eastAsia="宋体" w:hAnsi="宋体" w:cs="宋体"/>
              </w:rPr>
            </w:pPr>
            <w:r w:rsidRPr="00D437BB">
              <w:rPr>
                <w:rFonts w:ascii="宋体" w:eastAsia="宋体" w:hAnsi="宋体" w:cs="宋体" w:hint="eastAsia"/>
              </w:rPr>
              <w:t>学习资源费用----自建在线学习资源</w:t>
            </w:r>
          </w:p>
        </w:tc>
        <w:tc>
          <w:tcPr>
            <w:tcW w:w="1559"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rPr>
              <w:t>10</w:t>
            </w:r>
            <w:r w:rsidRPr="00D437BB">
              <w:rPr>
                <w:rFonts w:ascii="宋体" w:eastAsia="宋体" w:hAnsi="宋体" w:cs="宋体" w:hint="eastAsia"/>
              </w:rPr>
              <w:t>00万</w:t>
            </w:r>
          </w:p>
        </w:tc>
        <w:tc>
          <w:tcPr>
            <w:tcW w:w="1560" w:type="dxa"/>
          </w:tcPr>
          <w:p w:rsidR="00623243" w:rsidRPr="00D437BB" w:rsidRDefault="00AD40E3" w:rsidP="00AC1BA4">
            <w:pPr>
              <w:spacing w:line="360" w:lineRule="auto"/>
              <w:ind w:firstLine="420"/>
              <w:jc w:val="left"/>
              <w:rPr>
                <w:rFonts w:ascii="宋体" w:eastAsia="宋体" w:hAnsi="宋体" w:cs="宋体"/>
              </w:rPr>
            </w:pPr>
            <w:r>
              <w:rPr>
                <w:rFonts w:ascii="宋体" w:eastAsia="宋体" w:hAnsi="宋体" w:cs="宋体" w:hint="eastAsia"/>
              </w:rPr>
              <w:t>750</w:t>
            </w:r>
            <w:r w:rsidR="00623243" w:rsidRPr="00D437BB">
              <w:rPr>
                <w:rFonts w:ascii="宋体" w:eastAsia="宋体" w:hAnsi="宋体" w:cs="宋体" w:hint="eastAsia"/>
              </w:rPr>
              <w:t>万</w:t>
            </w:r>
          </w:p>
        </w:tc>
        <w:tc>
          <w:tcPr>
            <w:tcW w:w="1701" w:type="dxa"/>
          </w:tcPr>
          <w:p w:rsidR="00623243" w:rsidRPr="00D437BB" w:rsidRDefault="00AD40E3" w:rsidP="00AC1BA4">
            <w:pPr>
              <w:spacing w:line="360" w:lineRule="auto"/>
              <w:ind w:firstLine="420"/>
              <w:jc w:val="left"/>
              <w:rPr>
                <w:rFonts w:ascii="宋体" w:eastAsia="宋体" w:hAnsi="宋体" w:cs="宋体"/>
              </w:rPr>
            </w:pPr>
            <w:r>
              <w:rPr>
                <w:rFonts w:ascii="宋体" w:eastAsia="宋体" w:hAnsi="宋体" w:cs="宋体" w:hint="eastAsia"/>
              </w:rPr>
              <w:t>750</w:t>
            </w:r>
            <w:r w:rsidR="00623243" w:rsidRPr="00D437BB">
              <w:rPr>
                <w:rFonts w:ascii="宋体" w:eastAsia="宋体" w:hAnsi="宋体" w:cs="宋体" w:hint="eastAsia"/>
              </w:rPr>
              <w:t>万</w:t>
            </w:r>
          </w:p>
        </w:tc>
        <w:tc>
          <w:tcPr>
            <w:tcW w:w="1134" w:type="dxa"/>
          </w:tcPr>
          <w:p w:rsidR="00623243" w:rsidRPr="00D437BB" w:rsidRDefault="00623243" w:rsidP="00AC1BA4">
            <w:pPr>
              <w:spacing w:line="360" w:lineRule="auto"/>
              <w:rPr>
                <w:rFonts w:ascii="宋体" w:eastAsia="宋体" w:hAnsi="宋体" w:cs="宋体"/>
              </w:rPr>
            </w:pPr>
            <w:r w:rsidRPr="00D437BB">
              <w:rPr>
                <w:rFonts w:ascii="宋体" w:eastAsia="宋体" w:hAnsi="宋体" w:cs="宋体"/>
              </w:rPr>
              <w:t>2</w:t>
            </w:r>
            <w:r w:rsidR="00AD40E3">
              <w:rPr>
                <w:rFonts w:ascii="宋体" w:eastAsia="宋体" w:hAnsi="宋体" w:cs="宋体" w:hint="eastAsia"/>
              </w:rPr>
              <w:t>5</w:t>
            </w:r>
            <w:r w:rsidRPr="00D437BB">
              <w:rPr>
                <w:rFonts w:ascii="宋体" w:eastAsia="宋体" w:hAnsi="宋体" w:cs="宋体" w:hint="eastAsia"/>
              </w:rPr>
              <w:t>00万</w:t>
            </w:r>
          </w:p>
        </w:tc>
      </w:tr>
      <w:tr w:rsidR="00623243" w:rsidRPr="00D437BB" w:rsidTr="008744F5">
        <w:tc>
          <w:tcPr>
            <w:tcW w:w="2405"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hint="eastAsia"/>
              </w:rPr>
              <w:t>合计</w:t>
            </w:r>
          </w:p>
        </w:tc>
        <w:tc>
          <w:tcPr>
            <w:tcW w:w="1559"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hint="eastAsia"/>
              </w:rPr>
              <w:t>3000万</w:t>
            </w:r>
          </w:p>
        </w:tc>
        <w:tc>
          <w:tcPr>
            <w:tcW w:w="1560"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hint="eastAsia"/>
              </w:rPr>
              <w:t>3750万</w:t>
            </w:r>
          </w:p>
        </w:tc>
        <w:tc>
          <w:tcPr>
            <w:tcW w:w="1701" w:type="dxa"/>
          </w:tcPr>
          <w:p w:rsidR="00623243" w:rsidRPr="00D437BB" w:rsidRDefault="00623243" w:rsidP="00AC1BA4">
            <w:pPr>
              <w:spacing w:line="360" w:lineRule="auto"/>
              <w:ind w:firstLine="420"/>
              <w:jc w:val="left"/>
              <w:rPr>
                <w:rFonts w:ascii="宋体" w:eastAsia="宋体" w:hAnsi="宋体" w:cs="宋体"/>
              </w:rPr>
            </w:pPr>
            <w:r w:rsidRPr="00D437BB">
              <w:rPr>
                <w:rFonts w:ascii="宋体" w:eastAsia="宋体" w:hAnsi="宋体" w:cs="宋体" w:hint="eastAsia"/>
              </w:rPr>
              <w:t>3250万</w:t>
            </w:r>
          </w:p>
        </w:tc>
        <w:tc>
          <w:tcPr>
            <w:tcW w:w="1134" w:type="dxa"/>
          </w:tcPr>
          <w:p w:rsidR="00623243" w:rsidRPr="00D437BB" w:rsidRDefault="00623243" w:rsidP="00AC1BA4">
            <w:pPr>
              <w:spacing w:line="360" w:lineRule="auto"/>
              <w:rPr>
                <w:rFonts w:ascii="宋体" w:eastAsia="宋体" w:hAnsi="宋体" w:cs="宋体"/>
              </w:rPr>
            </w:pPr>
            <w:r w:rsidRPr="00D437BB">
              <w:rPr>
                <w:rFonts w:ascii="宋体" w:eastAsia="宋体" w:hAnsi="宋体" w:cs="宋体" w:hint="eastAsia"/>
              </w:rPr>
              <w:t>10000万</w:t>
            </w:r>
          </w:p>
        </w:tc>
      </w:tr>
      <w:tr w:rsidR="00623243" w:rsidRPr="00D437BB" w:rsidTr="008744F5">
        <w:tc>
          <w:tcPr>
            <w:tcW w:w="2405" w:type="dxa"/>
          </w:tcPr>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项目总预算</w:t>
            </w:r>
          </w:p>
        </w:tc>
        <w:tc>
          <w:tcPr>
            <w:tcW w:w="5954" w:type="dxa"/>
            <w:gridSpan w:val="4"/>
          </w:tcPr>
          <w:p w:rsidR="00623243" w:rsidRPr="00D437BB" w:rsidRDefault="00623243" w:rsidP="00D437BB">
            <w:pPr>
              <w:spacing w:line="360" w:lineRule="auto"/>
              <w:ind w:firstLine="420"/>
              <w:rPr>
                <w:rFonts w:ascii="宋体" w:eastAsia="宋体" w:hAnsi="宋体" w:cs="宋体"/>
              </w:rPr>
            </w:pPr>
            <w:r w:rsidRPr="00D437BB">
              <w:rPr>
                <w:rFonts w:ascii="宋体" w:eastAsia="宋体" w:hAnsi="宋体" w:cs="宋体" w:hint="eastAsia"/>
              </w:rPr>
              <w:t>10000万</w:t>
            </w:r>
          </w:p>
        </w:tc>
      </w:tr>
    </w:tbl>
    <w:p w:rsidR="0041555F" w:rsidRPr="00C474EA" w:rsidRDefault="0041555F" w:rsidP="00C474EA">
      <w:pPr>
        <w:spacing w:line="360" w:lineRule="auto"/>
        <w:rPr>
          <w:rFonts w:ascii="宋体" w:eastAsia="宋体" w:hAnsi="宋体" w:cs="宋体"/>
        </w:rPr>
      </w:pPr>
      <w:r w:rsidRPr="00D437BB">
        <w:rPr>
          <w:rFonts w:ascii="宋体" w:eastAsia="宋体" w:hAnsi="宋体" w:cs="宋体" w:hint="eastAsia"/>
        </w:rPr>
        <w:t>申请资金的详细测算依据和说明如下：</w:t>
      </w:r>
    </w:p>
    <w:tbl>
      <w:tblPr>
        <w:tblStyle w:val="a7"/>
        <w:tblW w:w="0" w:type="auto"/>
        <w:tblLook w:val="04A0" w:firstRow="1" w:lastRow="0" w:firstColumn="1" w:lastColumn="0" w:noHBand="0" w:noVBand="1"/>
      </w:tblPr>
      <w:tblGrid>
        <w:gridCol w:w="846"/>
        <w:gridCol w:w="1306"/>
        <w:gridCol w:w="963"/>
        <w:gridCol w:w="846"/>
        <w:gridCol w:w="1167"/>
        <w:gridCol w:w="1034"/>
        <w:gridCol w:w="1061"/>
        <w:gridCol w:w="1073"/>
      </w:tblGrid>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明细项目名称</w:t>
            </w:r>
          </w:p>
        </w:tc>
        <w:tc>
          <w:tcPr>
            <w:tcW w:w="1347"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明细预算</w:t>
            </w:r>
          </w:p>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内容</w:t>
            </w:r>
          </w:p>
        </w:tc>
        <w:tc>
          <w:tcPr>
            <w:tcW w:w="967"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单价</w:t>
            </w:r>
          </w:p>
        </w:tc>
        <w:tc>
          <w:tcPr>
            <w:tcW w:w="82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数量</w:t>
            </w:r>
          </w:p>
        </w:tc>
        <w:tc>
          <w:tcPr>
            <w:tcW w:w="4456" w:type="dxa"/>
            <w:gridSpan w:val="4"/>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预算额</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vMerge/>
            <w:hideMark/>
          </w:tcPr>
          <w:p w:rsidR="0041555F" w:rsidRPr="00D437BB" w:rsidRDefault="0041555F" w:rsidP="00D437BB">
            <w:pPr>
              <w:spacing w:line="360" w:lineRule="auto"/>
              <w:ind w:firstLine="420"/>
              <w:rPr>
                <w:rFonts w:ascii="宋体" w:eastAsia="宋体" w:hAnsi="宋体" w:cs="宋体"/>
              </w:rPr>
            </w:pPr>
          </w:p>
        </w:tc>
        <w:tc>
          <w:tcPr>
            <w:tcW w:w="967" w:type="dxa"/>
            <w:vMerge/>
            <w:hideMark/>
          </w:tcPr>
          <w:p w:rsidR="0041555F" w:rsidRPr="00D437BB" w:rsidRDefault="0041555F" w:rsidP="00D437BB">
            <w:pPr>
              <w:spacing w:line="360" w:lineRule="auto"/>
              <w:ind w:firstLine="420"/>
              <w:rPr>
                <w:rFonts w:ascii="宋体" w:eastAsia="宋体" w:hAnsi="宋体" w:cs="宋体"/>
              </w:rPr>
            </w:pPr>
          </w:p>
        </w:tc>
        <w:tc>
          <w:tcPr>
            <w:tcW w:w="828" w:type="dxa"/>
            <w:vMerge/>
            <w:hideMark/>
          </w:tcPr>
          <w:p w:rsidR="0041555F" w:rsidRPr="00D437BB" w:rsidRDefault="0041555F" w:rsidP="00D437BB">
            <w:pPr>
              <w:spacing w:line="360" w:lineRule="auto"/>
              <w:ind w:firstLine="420"/>
              <w:rPr>
                <w:rFonts w:ascii="宋体" w:eastAsia="宋体" w:hAnsi="宋体" w:cs="宋体"/>
              </w:rPr>
            </w:pPr>
          </w:p>
        </w:tc>
        <w:tc>
          <w:tcPr>
            <w:tcW w:w="1199"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总金额（万元）</w:t>
            </w:r>
          </w:p>
        </w:tc>
        <w:tc>
          <w:tcPr>
            <w:tcW w:w="105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其中：2018年</w:t>
            </w:r>
          </w:p>
        </w:tc>
        <w:tc>
          <w:tcPr>
            <w:tcW w:w="1092"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其中：2019年</w:t>
            </w:r>
          </w:p>
        </w:tc>
        <w:tc>
          <w:tcPr>
            <w:tcW w:w="1108"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其中：2020年</w:t>
            </w:r>
          </w:p>
        </w:tc>
      </w:tr>
      <w:tr w:rsidR="0041555F" w:rsidRPr="00D437BB" w:rsidTr="008744F5">
        <w:trPr>
          <w:trHeight w:val="270"/>
        </w:trPr>
        <w:tc>
          <w:tcPr>
            <w:tcW w:w="698"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1栏</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2栏</w:t>
            </w:r>
          </w:p>
        </w:tc>
        <w:tc>
          <w:tcPr>
            <w:tcW w:w="96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3栏</w:t>
            </w:r>
          </w:p>
        </w:tc>
        <w:tc>
          <w:tcPr>
            <w:tcW w:w="828"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4栏</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5栏</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6栏</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7栏</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8栏</w:t>
            </w:r>
          </w:p>
        </w:tc>
      </w:tr>
      <w:tr w:rsidR="0041555F" w:rsidRPr="00D437BB" w:rsidTr="008744F5">
        <w:trPr>
          <w:trHeight w:val="270"/>
        </w:trPr>
        <w:tc>
          <w:tcPr>
            <w:tcW w:w="8296" w:type="dxa"/>
            <w:gridSpan w:val="8"/>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一、信息化系统建设</w:t>
            </w:r>
          </w:p>
        </w:tc>
      </w:tr>
      <w:tr w:rsidR="0041555F" w:rsidRPr="00D437BB" w:rsidTr="008744F5">
        <w:trPr>
          <w:trHeight w:val="270"/>
        </w:trPr>
        <w:tc>
          <w:tcPr>
            <w:tcW w:w="698" w:type="dxa"/>
            <w:vMerge w:val="restart"/>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门户系统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信息发布</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招生报名</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40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40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注册选课</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40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40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学分银行</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服务中心</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学分管理</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积分管理</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三方接入</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160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160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资源管理系统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资源上传</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通用存储</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50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50</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资源统计</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课程编辑系统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课件编辑</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教师团队管理</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学习管理系统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视频课件</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答疑模块</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学习进度跟踪</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综合测试评价</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个人空间</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教学空间</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学习空间</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交互系统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讨论区</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微信接入</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消息系统</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考试系统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高并发在线考试</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320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320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在线监考</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400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400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200</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远程实验系统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仿真实验</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遥控实验</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200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大数据分析系统</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大数据系统基础架构</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大数据-教务子系统</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大数据-教师子系统</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大数据-学生子系统</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val="restart"/>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移动端</w:t>
            </w:r>
            <w:r w:rsidRPr="00D437BB">
              <w:rPr>
                <w:rFonts w:ascii="宋体" w:eastAsia="宋体" w:hAnsi="宋体" w:cs="宋体" w:hint="eastAsia"/>
              </w:rPr>
              <w:lastRenderedPageBreak/>
              <w:t>学习</w:t>
            </w: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lastRenderedPageBreak/>
              <w:t>Android</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7302FB">
            <w:pPr>
              <w:spacing w:line="360" w:lineRule="auto"/>
              <w:rPr>
                <w:rFonts w:ascii="宋体" w:eastAsia="宋体" w:hAnsi="宋体" w:cs="宋体"/>
              </w:rPr>
            </w:pPr>
            <w:r w:rsidRPr="00D437BB">
              <w:rPr>
                <w:rFonts w:ascii="宋体" w:eastAsia="宋体" w:hAnsi="宋体" w:cs="宋体" w:hint="eastAsia"/>
              </w:rPr>
              <w:t>iOS（iPhone, iPad）</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160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160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微信</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80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80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移动浏览器适配</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r>
      <w:tr w:rsidR="0041555F" w:rsidRPr="00D437BB" w:rsidTr="008744F5">
        <w:trPr>
          <w:trHeight w:val="270"/>
        </w:trPr>
        <w:tc>
          <w:tcPr>
            <w:tcW w:w="698" w:type="dxa"/>
            <w:vMerge w:val="restart"/>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对外接口</w:t>
            </w: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教务管理系统</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学籍管理系统</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三方学习平台</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40</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20</w:t>
            </w:r>
          </w:p>
        </w:tc>
      </w:tr>
      <w:tr w:rsidR="0041555F" w:rsidRPr="00D437BB" w:rsidTr="008744F5">
        <w:trPr>
          <w:trHeight w:val="270"/>
        </w:trPr>
        <w:tc>
          <w:tcPr>
            <w:tcW w:w="698" w:type="dxa"/>
            <w:vMerge w:val="restart"/>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基础服务</w:t>
            </w: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用户管理</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视频点播模块</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视频直播模块</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120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120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在线支付</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100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100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270"/>
        </w:trPr>
        <w:tc>
          <w:tcPr>
            <w:tcW w:w="698" w:type="dxa"/>
            <w:vMerge/>
            <w:hideMark/>
          </w:tcPr>
          <w:p w:rsidR="0041555F" w:rsidRPr="00D437BB" w:rsidRDefault="0041555F" w:rsidP="00D437BB">
            <w:pPr>
              <w:spacing w:line="360" w:lineRule="auto"/>
              <w:ind w:firstLine="420"/>
              <w:rPr>
                <w:rFonts w:ascii="宋体" w:eastAsia="宋体" w:hAnsi="宋体" w:cs="宋体"/>
              </w:rPr>
            </w:pPr>
          </w:p>
        </w:tc>
        <w:tc>
          <w:tcPr>
            <w:tcW w:w="1347" w:type="dxa"/>
            <w:hideMark/>
          </w:tcPr>
          <w:p w:rsidR="0041555F" w:rsidRPr="00D437BB" w:rsidRDefault="0041555F" w:rsidP="00E439F6">
            <w:pPr>
              <w:spacing w:line="360" w:lineRule="auto"/>
              <w:rPr>
                <w:rFonts w:ascii="宋体" w:eastAsia="宋体" w:hAnsi="宋体" w:cs="宋体"/>
              </w:rPr>
            </w:pPr>
            <w:r w:rsidRPr="00D437BB">
              <w:rPr>
                <w:rFonts w:ascii="宋体" w:eastAsia="宋体" w:hAnsi="宋体" w:cs="宋体" w:hint="eastAsia"/>
              </w:rPr>
              <w:t>权限管理</w:t>
            </w:r>
          </w:p>
        </w:tc>
        <w:tc>
          <w:tcPr>
            <w:tcW w:w="96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82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1</w:t>
            </w:r>
          </w:p>
        </w:tc>
        <w:tc>
          <w:tcPr>
            <w:tcW w:w="1199"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60</w:t>
            </w:r>
          </w:p>
        </w:tc>
        <w:tc>
          <w:tcPr>
            <w:tcW w:w="1057"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60</w:t>
            </w:r>
          </w:p>
        </w:tc>
        <w:tc>
          <w:tcPr>
            <w:tcW w:w="1092"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c>
          <w:tcPr>
            <w:tcW w:w="1108" w:type="dxa"/>
            <w:hideMark/>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rPr>
              <w:t xml:space="preserve">　</w:t>
            </w:r>
          </w:p>
        </w:tc>
      </w:tr>
      <w:tr w:rsidR="0041555F" w:rsidRPr="00D437BB" w:rsidTr="008744F5">
        <w:trPr>
          <w:trHeight w:val="441"/>
        </w:trPr>
        <w:tc>
          <w:tcPr>
            <w:tcW w:w="8296" w:type="dxa"/>
            <w:gridSpan w:val="8"/>
            <w:vAlign w:val="center"/>
          </w:tcPr>
          <w:p w:rsidR="0041555F" w:rsidRPr="00D437BB" w:rsidRDefault="0041555F" w:rsidP="00D437BB">
            <w:pPr>
              <w:spacing w:line="360" w:lineRule="auto"/>
              <w:ind w:firstLine="420"/>
              <w:rPr>
                <w:rFonts w:ascii="宋体" w:eastAsia="宋体" w:hAnsi="宋体" w:cs="宋体"/>
              </w:rPr>
            </w:pPr>
            <w:r w:rsidRPr="00D437BB">
              <w:rPr>
                <w:rFonts w:ascii="宋体" w:eastAsia="宋体" w:hAnsi="宋体" w:cs="宋体" w:hint="eastAsia"/>
              </w:rPr>
              <w:t>二、优质在线学习资源建设</w:t>
            </w:r>
          </w:p>
        </w:tc>
      </w:tr>
      <w:tr w:rsidR="00793425" w:rsidRPr="00D437BB" w:rsidTr="001E031B">
        <w:trPr>
          <w:trHeight w:val="270"/>
        </w:trPr>
        <w:tc>
          <w:tcPr>
            <w:tcW w:w="698" w:type="dxa"/>
            <w:vMerge w:val="restart"/>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明细项目名称</w:t>
            </w:r>
          </w:p>
        </w:tc>
        <w:tc>
          <w:tcPr>
            <w:tcW w:w="1347" w:type="dxa"/>
            <w:vMerge w:val="restart"/>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明细预算</w:t>
            </w:r>
          </w:p>
          <w:p w:rsidR="00793425" w:rsidRPr="00D437BB" w:rsidRDefault="00793425" w:rsidP="00793425">
            <w:pPr>
              <w:spacing w:line="360" w:lineRule="auto"/>
              <w:ind w:firstLine="420"/>
              <w:jc w:val="left"/>
              <w:rPr>
                <w:rFonts w:ascii="宋体" w:eastAsia="宋体" w:hAnsi="宋体" w:cs="宋体"/>
              </w:rPr>
            </w:pPr>
            <w:r w:rsidRPr="00D437BB">
              <w:rPr>
                <w:rFonts w:ascii="宋体" w:eastAsia="宋体" w:hAnsi="宋体" w:cs="宋体" w:hint="eastAsia"/>
              </w:rPr>
              <w:t>内容</w:t>
            </w:r>
          </w:p>
        </w:tc>
        <w:tc>
          <w:tcPr>
            <w:tcW w:w="967" w:type="dxa"/>
            <w:vMerge w:val="restart"/>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单价</w:t>
            </w:r>
          </w:p>
        </w:tc>
        <w:tc>
          <w:tcPr>
            <w:tcW w:w="828" w:type="dxa"/>
            <w:vMerge w:val="restart"/>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数量</w:t>
            </w:r>
          </w:p>
        </w:tc>
        <w:tc>
          <w:tcPr>
            <w:tcW w:w="4456" w:type="dxa"/>
            <w:gridSpan w:val="4"/>
          </w:tcPr>
          <w:p w:rsidR="00793425" w:rsidRPr="00D437BB" w:rsidRDefault="00793425" w:rsidP="00793425">
            <w:pPr>
              <w:spacing w:line="360" w:lineRule="auto"/>
              <w:ind w:firstLine="420"/>
              <w:jc w:val="left"/>
              <w:rPr>
                <w:rFonts w:ascii="宋体" w:eastAsia="宋体" w:hAnsi="宋体" w:cs="宋体"/>
              </w:rPr>
            </w:pPr>
            <w:r w:rsidRPr="00D437BB">
              <w:rPr>
                <w:rFonts w:ascii="宋体" w:eastAsia="宋体" w:hAnsi="宋体" w:cs="宋体"/>
              </w:rPr>
              <w:t>预算额</w:t>
            </w:r>
          </w:p>
        </w:tc>
      </w:tr>
      <w:tr w:rsidR="00793425" w:rsidRPr="00D437BB" w:rsidTr="001E031B">
        <w:trPr>
          <w:trHeight w:val="270"/>
        </w:trPr>
        <w:tc>
          <w:tcPr>
            <w:tcW w:w="698" w:type="dxa"/>
            <w:vMerge/>
          </w:tcPr>
          <w:p w:rsidR="00793425" w:rsidRPr="00D437BB" w:rsidRDefault="00793425" w:rsidP="00793425">
            <w:pPr>
              <w:spacing w:line="360" w:lineRule="auto"/>
              <w:ind w:firstLine="420"/>
              <w:jc w:val="left"/>
              <w:rPr>
                <w:rFonts w:ascii="宋体" w:eastAsia="宋体" w:hAnsi="宋体" w:cs="宋体"/>
              </w:rPr>
            </w:pPr>
          </w:p>
        </w:tc>
        <w:tc>
          <w:tcPr>
            <w:tcW w:w="1347" w:type="dxa"/>
            <w:vMerge/>
          </w:tcPr>
          <w:p w:rsidR="00793425" w:rsidRPr="00D437BB" w:rsidRDefault="00793425" w:rsidP="00793425">
            <w:pPr>
              <w:spacing w:line="360" w:lineRule="auto"/>
              <w:ind w:firstLine="420"/>
              <w:jc w:val="left"/>
              <w:rPr>
                <w:rFonts w:ascii="宋体" w:eastAsia="宋体" w:hAnsi="宋体" w:cs="宋体"/>
              </w:rPr>
            </w:pPr>
          </w:p>
        </w:tc>
        <w:tc>
          <w:tcPr>
            <w:tcW w:w="967" w:type="dxa"/>
            <w:vMerge/>
          </w:tcPr>
          <w:p w:rsidR="00793425" w:rsidRPr="00D437BB" w:rsidRDefault="00793425" w:rsidP="00793425">
            <w:pPr>
              <w:spacing w:line="360" w:lineRule="auto"/>
              <w:ind w:firstLine="420"/>
              <w:jc w:val="left"/>
              <w:rPr>
                <w:rFonts w:ascii="宋体" w:eastAsia="宋体" w:hAnsi="宋体" w:cs="宋体"/>
              </w:rPr>
            </w:pPr>
          </w:p>
        </w:tc>
        <w:tc>
          <w:tcPr>
            <w:tcW w:w="828" w:type="dxa"/>
            <w:vMerge/>
          </w:tcPr>
          <w:p w:rsidR="00793425" w:rsidRPr="00D437BB" w:rsidRDefault="00793425" w:rsidP="00793425">
            <w:pPr>
              <w:spacing w:line="360" w:lineRule="auto"/>
              <w:ind w:firstLine="420"/>
              <w:jc w:val="left"/>
              <w:rPr>
                <w:rFonts w:ascii="宋体" w:eastAsia="宋体" w:hAnsi="宋体" w:cs="宋体"/>
              </w:rPr>
            </w:pPr>
          </w:p>
        </w:tc>
        <w:tc>
          <w:tcPr>
            <w:tcW w:w="1199" w:type="dxa"/>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总金额（万元）</w:t>
            </w:r>
          </w:p>
        </w:tc>
        <w:tc>
          <w:tcPr>
            <w:tcW w:w="1057" w:type="dxa"/>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其中：2018年</w:t>
            </w:r>
          </w:p>
        </w:tc>
        <w:tc>
          <w:tcPr>
            <w:tcW w:w="1092" w:type="dxa"/>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其中：2019年</w:t>
            </w:r>
          </w:p>
        </w:tc>
        <w:tc>
          <w:tcPr>
            <w:tcW w:w="1108" w:type="dxa"/>
          </w:tcPr>
          <w:p w:rsidR="00793425" w:rsidRPr="00D437BB" w:rsidRDefault="00793425" w:rsidP="00793425">
            <w:pPr>
              <w:spacing w:line="360" w:lineRule="auto"/>
              <w:jc w:val="left"/>
              <w:rPr>
                <w:rFonts w:ascii="宋体" w:eastAsia="宋体" w:hAnsi="宋体" w:cs="宋体"/>
              </w:rPr>
            </w:pPr>
            <w:r w:rsidRPr="00D437BB">
              <w:rPr>
                <w:rFonts w:ascii="宋体" w:eastAsia="宋体" w:hAnsi="宋体" w:cs="宋体" w:hint="eastAsia"/>
              </w:rPr>
              <w:t>其中：2020年</w:t>
            </w:r>
          </w:p>
        </w:tc>
      </w:tr>
      <w:tr w:rsidR="00793425" w:rsidRPr="00D437BB" w:rsidTr="001E031B">
        <w:trPr>
          <w:trHeight w:val="270"/>
        </w:trPr>
        <w:tc>
          <w:tcPr>
            <w:tcW w:w="698" w:type="dxa"/>
          </w:tcPr>
          <w:p w:rsidR="00793425" w:rsidRPr="00D437BB" w:rsidRDefault="00793425" w:rsidP="001E031B">
            <w:pPr>
              <w:spacing w:line="360" w:lineRule="auto"/>
              <w:rPr>
                <w:rFonts w:ascii="宋体" w:eastAsia="宋体" w:hAnsi="宋体" w:cs="宋体"/>
              </w:rPr>
            </w:pPr>
            <w:r w:rsidRPr="00D437BB">
              <w:rPr>
                <w:rFonts w:ascii="宋体" w:eastAsia="宋体" w:hAnsi="宋体" w:cs="宋体" w:hint="eastAsia"/>
              </w:rPr>
              <w:t>1栏</w:t>
            </w:r>
          </w:p>
        </w:tc>
        <w:tc>
          <w:tcPr>
            <w:tcW w:w="1347" w:type="dxa"/>
          </w:tcPr>
          <w:p w:rsidR="00793425" w:rsidRPr="00D437BB" w:rsidRDefault="00793425" w:rsidP="001E031B">
            <w:pPr>
              <w:spacing w:line="360" w:lineRule="auto"/>
              <w:rPr>
                <w:rFonts w:ascii="宋体" w:eastAsia="宋体" w:hAnsi="宋体" w:cs="宋体"/>
              </w:rPr>
            </w:pPr>
            <w:r w:rsidRPr="00D437BB">
              <w:rPr>
                <w:rFonts w:ascii="宋体" w:eastAsia="宋体" w:hAnsi="宋体" w:cs="宋体" w:hint="eastAsia"/>
              </w:rPr>
              <w:t>2栏</w:t>
            </w:r>
          </w:p>
        </w:tc>
        <w:tc>
          <w:tcPr>
            <w:tcW w:w="967" w:type="dxa"/>
          </w:tcPr>
          <w:p w:rsidR="00793425" w:rsidRPr="00D437BB" w:rsidRDefault="00793425" w:rsidP="001E031B">
            <w:pPr>
              <w:spacing w:line="360" w:lineRule="auto"/>
              <w:rPr>
                <w:rFonts w:ascii="宋体" w:eastAsia="宋体" w:hAnsi="宋体" w:cs="宋体"/>
              </w:rPr>
            </w:pPr>
            <w:r w:rsidRPr="00D437BB">
              <w:rPr>
                <w:rFonts w:ascii="宋体" w:eastAsia="宋体" w:hAnsi="宋体" w:cs="宋体" w:hint="eastAsia"/>
              </w:rPr>
              <w:t>3栏</w:t>
            </w:r>
          </w:p>
        </w:tc>
        <w:tc>
          <w:tcPr>
            <w:tcW w:w="828" w:type="dxa"/>
          </w:tcPr>
          <w:p w:rsidR="00793425" w:rsidRPr="00D437BB" w:rsidRDefault="00793425" w:rsidP="001E031B">
            <w:pPr>
              <w:spacing w:line="360" w:lineRule="auto"/>
              <w:rPr>
                <w:rFonts w:ascii="宋体" w:eastAsia="宋体" w:hAnsi="宋体" w:cs="宋体"/>
              </w:rPr>
            </w:pPr>
            <w:r w:rsidRPr="00D437BB">
              <w:rPr>
                <w:rFonts w:ascii="宋体" w:eastAsia="宋体" w:hAnsi="宋体" w:cs="宋体" w:hint="eastAsia"/>
              </w:rPr>
              <w:t>4栏</w:t>
            </w:r>
          </w:p>
        </w:tc>
        <w:tc>
          <w:tcPr>
            <w:tcW w:w="1199" w:type="dxa"/>
          </w:tcPr>
          <w:p w:rsidR="00793425" w:rsidRPr="00D437BB" w:rsidRDefault="00793425" w:rsidP="001E031B">
            <w:pPr>
              <w:spacing w:line="360" w:lineRule="auto"/>
              <w:ind w:firstLine="420"/>
              <w:rPr>
                <w:rFonts w:ascii="宋体" w:eastAsia="宋体" w:hAnsi="宋体" w:cs="宋体"/>
              </w:rPr>
            </w:pPr>
            <w:r w:rsidRPr="00D437BB">
              <w:rPr>
                <w:rFonts w:ascii="宋体" w:eastAsia="宋体" w:hAnsi="宋体" w:cs="宋体" w:hint="eastAsia"/>
              </w:rPr>
              <w:t>5栏</w:t>
            </w:r>
          </w:p>
        </w:tc>
        <w:tc>
          <w:tcPr>
            <w:tcW w:w="1057" w:type="dxa"/>
          </w:tcPr>
          <w:p w:rsidR="00793425" w:rsidRPr="00D437BB" w:rsidRDefault="00793425" w:rsidP="001E031B">
            <w:pPr>
              <w:spacing w:line="360" w:lineRule="auto"/>
              <w:ind w:firstLine="420"/>
              <w:rPr>
                <w:rFonts w:ascii="宋体" w:eastAsia="宋体" w:hAnsi="宋体" w:cs="宋体"/>
              </w:rPr>
            </w:pPr>
            <w:r w:rsidRPr="00D437BB">
              <w:rPr>
                <w:rFonts w:ascii="宋体" w:eastAsia="宋体" w:hAnsi="宋体" w:cs="宋体" w:hint="eastAsia"/>
              </w:rPr>
              <w:t>6栏</w:t>
            </w:r>
          </w:p>
        </w:tc>
        <w:tc>
          <w:tcPr>
            <w:tcW w:w="1092" w:type="dxa"/>
          </w:tcPr>
          <w:p w:rsidR="00793425" w:rsidRPr="00D437BB" w:rsidRDefault="00793425" w:rsidP="001E031B">
            <w:pPr>
              <w:spacing w:line="360" w:lineRule="auto"/>
              <w:ind w:firstLine="420"/>
              <w:rPr>
                <w:rFonts w:ascii="宋体" w:eastAsia="宋体" w:hAnsi="宋体" w:cs="宋体"/>
              </w:rPr>
            </w:pPr>
            <w:r w:rsidRPr="00D437BB">
              <w:rPr>
                <w:rFonts w:ascii="宋体" w:eastAsia="宋体" w:hAnsi="宋体" w:cs="宋体" w:hint="eastAsia"/>
              </w:rPr>
              <w:t>7栏</w:t>
            </w:r>
          </w:p>
        </w:tc>
        <w:tc>
          <w:tcPr>
            <w:tcW w:w="1108" w:type="dxa"/>
          </w:tcPr>
          <w:p w:rsidR="00793425" w:rsidRPr="00D437BB" w:rsidRDefault="00793425" w:rsidP="001E031B">
            <w:pPr>
              <w:spacing w:line="360" w:lineRule="auto"/>
              <w:ind w:firstLine="420"/>
              <w:rPr>
                <w:rFonts w:ascii="宋体" w:eastAsia="宋体" w:hAnsi="宋体" w:cs="宋体"/>
              </w:rPr>
            </w:pPr>
            <w:r w:rsidRPr="00D437BB">
              <w:rPr>
                <w:rFonts w:ascii="宋体" w:eastAsia="宋体" w:hAnsi="宋体" w:cs="宋体" w:hint="eastAsia"/>
              </w:rPr>
              <w:t>8栏</w:t>
            </w:r>
          </w:p>
        </w:tc>
      </w:tr>
      <w:tr w:rsidR="00793425" w:rsidRPr="00D437BB" w:rsidTr="008744F5">
        <w:trPr>
          <w:trHeight w:val="270"/>
        </w:trPr>
        <w:tc>
          <w:tcPr>
            <w:tcW w:w="698" w:type="dxa"/>
            <w:vAlign w:val="center"/>
          </w:tcPr>
          <w:p w:rsidR="00793425" w:rsidRPr="00D437BB" w:rsidRDefault="00793425" w:rsidP="00793425">
            <w:pPr>
              <w:spacing w:line="360" w:lineRule="auto"/>
              <w:rPr>
                <w:rFonts w:ascii="宋体" w:eastAsia="宋体" w:hAnsi="宋体" w:cs="宋体"/>
              </w:rPr>
            </w:pPr>
            <w:r w:rsidRPr="00D437BB">
              <w:rPr>
                <w:rFonts w:ascii="宋体" w:eastAsia="宋体" w:hAnsi="宋体" w:cs="宋体" w:hint="eastAsia"/>
              </w:rPr>
              <w:t>数字资源制作中心</w:t>
            </w:r>
          </w:p>
        </w:tc>
        <w:tc>
          <w:tcPr>
            <w:tcW w:w="1347" w:type="dxa"/>
            <w:vAlign w:val="center"/>
          </w:tcPr>
          <w:p w:rsidR="00793425" w:rsidRPr="00D437BB" w:rsidRDefault="00793425" w:rsidP="00E439F6">
            <w:pPr>
              <w:spacing w:line="360" w:lineRule="auto"/>
              <w:rPr>
                <w:rFonts w:ascii="宋体" w:eastAsia="宋体" w:hAnsi="宋体" w:cs="宋体"/>
              </w:rPr>
            </w:pPr>
            <w:r w:rsidRPr="00D437BB">
              <w:rPr>
                <w:rFonts w:ascii="宋体" w:eastAsia="宋体" w:hAnsi="宋体" w:cs="宋体" w:hint="eastAsia"/>
              </w:rPr>
              <w:t>设施设备购置</w:t>
            </w:r>
          </w:p>
        </w:tc>
        <w:tc>
          <w:tcPr>
            <w:tcW w:w="967"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 xml:space="preserve">　</w:t>
            </w:r>
          </w:p>
        </w:tc>
        <w:tc>
          <w:tcPr>
            <w:tcW w:w="828"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 xml:space="preserve">　</w:t>
            </w:r>
          </w:p>
        </w:tc>
        <w:tc>
          <w:tcPr>
            <w:tcW w:w="1199"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500</w:t>
            </w:r>
          </w:p>
        </w:tc>
        <w:tc>
          <w:tcPr>
            <w:tcW w:w="1057"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256</w:t>
            </w:r>
          </w:p>
        </w:tc>
        <w:tc>
          <w:tcPr>
            <w:tcW w:w="1092"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244</w:t>
            </w:r>
          </w:p>
        </w:tc>
        <w:tc>
          <w:tcPr>
            <w:tcW w:w="1108"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 xml:space="preserve">　</w:t>
            </w:r>
          </w:p>
        </w:tc>
      </w:tr>
      <w:tr w:rsidR="00793425" w:rsidRPr="00D437BB" w:rsidTr="008744F5">
        <w:trPr>
          <w:trHeight w:val="270"/>
        </w:trPr>
        <w:tc>
          <w:tcPr>
            <w:tcW w:w="698" w:type="dxa"/>
            <w:vAlign w:val="center"/>
          </w:tcPr>
          <w:p w:rsidR="00793425" w:rsidRPr="00D437BB" w:rsidRDefault="00793425" w:rsidP="00793425">
            <w:pPr>
              <w:spacing w:line="360" w:lineRule="auto"/>
              <w:rPr>
                <w:rFonts w:ascii="宋体" w:eastAsia="宋体" w:hAnsi="宋体" w:cs="宋体"/>
              </w:rPr>
            </w:pPr>
            <w:r w:rsidRPr="00D437BB">
              <w:rPr>
                <w:rFonts w:ascii="宋体" w:eastAsia="宋体" w:hAnsi="宋体" w:cs="宋体" w:hint="eastAsia"/>
              </w:rPr>
              <w:t>自建优质在线教育资源</w:t>
            </w:r>
          </w:p>
        </w:tc>
        <w:tc>
          <w:tcPr>
            <w:tcW w:w="1347"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课程资源建设</w:t>
            </w:r>
          </w:p>
        </w:tc>
        <w:tc>
          <w:tcPr>
            <w:tcW w:w="967"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20</w:t>
            </w:r>
          </w:p>
        </w:tc>
        <w:tc>
          <w:tcPr>
            <w:tcW w:w="828"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75</w:t>
            </w:r>
          </w:p>
        </w:tc>
        <w:tc>
          <w:tcPr>
            <w:tcW w:w="1199"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1500</w:t>
            </w:r>
          </w:p>
        </w:tc>
        <w:tc>
          <w:tcPr>
            <w:tcW w:w="1057"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500</w:t>
            </w:r>
          </w:p>
        </w:tc>
        <w:tc>
          <w:tcPr>
            <w:tcW w:w="1092"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500</w:t>
            </w:r>
          </w:p>
        </w:tc>
        <w:tc>
          <w:tcPr>
            <w:tcW w:w="1108" w:type="dxa"/>
            <w:vAlign w:val="center"/>
          </w:tcPr>
          <w:p w:rsidR="00793425" w:rsidRPr="00D437BB" w:rsidRDefault="00793425" w:rsidP="00D437BB">
            <w:pPr>
              <w:spacing w:line="360" w:lineRule="auto"/>
              <w:ind w:firstLine="420"/>
              <w:rPr>
                <w:rFonts w:ascii="宋体" w:eastAsia="宋体" w:hAnsi="宋体" w:cs="宋体"/>
              </w:rPr>
            </w:pPr>
            <w:r w:rsidRPr="00D437BB">
              <w:rPr>
                <w:rFonts w:ascii="宋体" w:eastAsia="宋体" w:hAnsi="宋体" w:cs="宋体" w:hint="eastAsia"/>
              </w:rPr>
              <w:t>500</w:t>
            </w:r>
          </w:p>
        </w:tc>
      </w:tr>
    </w:tbl>
    <w:p w:rsidR="00C474EA" w:rsidRPr="00C474EA" w:rsidRDefault="00456817" w:rsidP="00C474EA">
      <w:pPr>
        <w:pStyle w:val="a8"/>
        <w:numPr>
          <w:ilvl w:val="0"/>
          <w:numId w:val="46"/>
        </w:numPr>
        <w:spacing w:line="360" w:lineRule="auto"/>
        <w:ind w:firstLineChars="0"/>
        <w:rPr>
          <w:rFonts w:ascii="仿宋_GB2312" w:eastAsia="仿宋_GB2312" w:hAnsi="仿宋_GB2312" w:cs="仿宋_GB2312"/>
          <w:b/>
        </w:rPr>
      </w:pPr>
      <w:r w:rsidRPr="00C474EA">
        <w:rPr>
          <w:rFonts w:ascii="宋体" w:eastAsia="宋体" w:hAnsi="宋体" w:cs="宋体"/>
          <w:b/>
        </w:rPr>
        <w:t>必要性与可行性</w:t>
      </w:r>
    </w:p>
    <w:p w:rsidR="006E0BE5" w:rsidRPr="00C474EA" w:rsidRDefault="00C474EA" w:rsidP="00C474EA">
      <w:pPr>
        <w:spacing w:line="360" w:lineRule="auto"/>
        <w:rPr>
          <w:rFonts w:ascii="仿宋_GB2312" w:eastAsia="仿宋_GB2312" w:hAnsi="仿宋_GB2312" w:cs="仿宋_GB2312"/>
          <w:b/>
        </w:rPr>
      </w:pPr>
      <w:r>
        <w:rPr>
          <w:rFonts w:ascii="宋体" w:eastAsia="宋体" w:hAnsi="宋体" w:cs="宋体" w:hint="eastAsia"/>
          <w:b/>
        </w:rPr>
        <w:t>1</w:t>
      </w:r>
      <w:r>
        <w:rPr>
          <w:rFonts w:ascii="宋体" w:eastAsia="宋体" w:hAnsi="宋体" w:cs="宋体"/>
          <w:b/>
        </w:rPr>
        <w:t>.</w:t>
      </w:r>
      <w:r w:rsidR="00456817" w:rsidRPr="00C474EA">
        <w:rPr>
          <w:rFonts w:ascii="宋体" w:eastAsia="宋体" w:hAnsi="宋体" w:cs="宋体"/>
          <w:b/>
        </w:rPr>
        <w:t>项目背景情况</w:t>
      </w:r>
    </w:p>
    <w:p w:rsidR="00E34EE2" w:rsidRPr="00D437BB" w:rsidRDefault="00E34EE2" w:rsidP="00D437BB">
      <w:pPr>
        <w:spacing w:line="360" w:lineRule="auto"/>
        <w:ind w:firstLine="420"/>
        <w:rPr>
          <w:rFonts w:ascii="宋体" w:eastAsia="宋体" w:hAnsi="宋体" w:cs="宋体"/>
        </w:rPr>
      </w:pPr>
      <w:r w:rsidRPr="00D437BB">
        <w:rPr>
          <w:rFonts w:ascii="宋体" w:eastAsia="宋体" w:hAnsi="宋体" w:cs="宋体" w:hint="eastAsia"/>
        </w:rPr>
        <w:lastRenderedPageBreak/>
        <w:t xml:space="preserve"> 《国家教育事业发展“十三五”规划》明确提出：“全民终身学习机会进一步扩大。形成更加适应全民学习、终身学习的现代教育体系”。</w:t>
      </w:r>
    </w:p>
    <w:p w:rsidR="00E34EE2" w:rsidRPr="00D437BB" w:rsidRDefault="00E34EE2" w:rsidP="00D437BB">
      <w:pPr>
        <w:spacing w:line="360" w:lineRule="auto"/>
        <w:ind w:firstLine="420"/>
        <w:rPr>
          <w:rFonts w:ascii="宋体" w:eastAsia="宋体" w:hAnsi="宋体" w:cs="宋体"/>
        </w:rPr>
      </w:pPr>
      <w:r w:rsidRPr="00D437BB">
        <w:rPr>
          <w:rFonts w:ascii="宋体" w:eastAsia="宋体" w:hAnsi="宋体" w:cs="宋体" w:hint="eastAsia"/>
        </w:rPr>
        <w:t>《北京市“十三五”时期教育改革和发展规划(2016-2020年)》明确提出：“健全终身教育服务体系，提供便捷学习平台。建立不同类型学习成果的互认与衔接机制和转换认定制度，构建市民终身学习“立交桥”。依托北京开放大学建好终身学习系统”。</w:t>
      </w:r>
    </w:p>
    <w:p w:rsidR="00E34EE2" w:rsidRPr="00D437BB" w:rsidRDefault="00E34EE2" w:rsidP="00D437BB">
      <w:pPr>
        <w:spacing w:line="360" w:lineRule="auto"/>
        <w:ind w:firstLine="420"/>
        <w:rPr>
          <w:rFonts w:ascii="宋体" w:eastAsia="宋体" w:hAnsi="宋体" w:cs="宋体"/>
        </w:rPr>
      </w:pPr>
      <w:r w:rsidRPr="00D437BB">
        <w:rPr>
          <w:rFonts w:ascii="宋体" w:eastAsia="宋体" w:hAnsi="宋体" w:cs="宋体"/>
        </w:rPr>
        <w:t>《北京市学习型城市建设行动计划（2016—2020年）》，提出到2020年北京市建设学习型城市的目标，明确提出十大工程</w:t>
      </w:r>
      <w:r w:rsidRPr="00D437BB">
        <w:rPr>
          <w:rFonts w:ascii="宋体" w:eastAsia="宋体" w:hAnsi="宋体" w:cs="宋体" w:hint="eastAsia"/>
        </w:rPr>
        <w:t>，</w:t>
      </w:r>
      <w:r w:rsidRPr="00D437BB">
        <w:rPr>
          <w:rFonts w:ascii="宋体" w:eastAsia="宋体" w:hAnsi="宋体" w:cs="宋体"/>
        </w:rPr>
        <w:t>其中终身学习数字化网络平台建设工程</w:t>
      </w:r>
      <w:r w:rsidRPr="00D437BB">
        <w:rPr>
          <w:rFonts w:ascii="宋体" w:eastAsia="宋体" w:hAnsi="宋体" w:cs="宋体" w:hint="eastAsia"/>
        </w:rPr>
        <w:t>和</w:t>
      </w:r>
      <w:r w:rsidRPr="00D437BB">
        <w:rPr>
          <w:rFonts w:ascii="宋体" w:eastAsia="宋体" w:hAnsi="宋体" w:cs="宋体"/>
        </w:rPr>
        <w:t>学分银行建设工程依托北京开放大学完成。</w:t>
      </w:r>
    </w:p>
    <w:p w:rsidR="00E34EE2" w:rsidRPr="00D437BB" w:rsidRDefault="00E34EE2" w:rsidP="00D437BB">
      <w:pPr>
        <w:spacing w:line="360" w:lineRule="auto"/>
        <w:ind w:firstLine="420"/>
        <w:rPr>
          <w:rFonts w:ascii="宋体" w:eastAsia="宋体" w:hAnsi="宋体" w:cs="宋体"/>
        </w:rPr>
      </w:pPr>
      <w:r w:rsidRPr="00D437BB">
        <w:rPr>
          <w:rFonts w:ascii="宋体" w:eastAsia="宋体" w:hAnsi="宋体" w:cs="宋体" w:hint="eastAsia"/>
        </w:rPr>
        <w:t>《北京市教育委员会关于加快北京开放大学建设与发展的意见》（京教职成【2017】18号文）提出总体目标，“到2020年，初步建成具有首都特色、服务城市发展的全市开放大学办学体系，成为服务全民终身学习和首都学习型城市建设的新型高等学校”。其中把“积极推进北京市终身教育学分银行建设”列为重点任务。</w:t>
      </w:r>
    </w:p>
    <w:p w:rsidR="00E34EE2" w:rsidRPr="00D437BB" w:rsidRDefault="00E34EE2" w:rsidP="00D437BB">
      <w:pPr>
        <w:spacing w:line="360" w:lineRule="auto"/>
        <w:ind w:firstLine="420"/>
        <w:rPr>
          <w:rFonts w:ascii="宋体" w:eastAsia="宋体" w:hAnsi="宋体" w:cs="宋体"/>
        </w:rPr>
      </w:pPr>
      <w:r w:rsidRPr="00D437BB">
        <w:rPr>
          <w:rFonts w:ascii="宋体" w:eastAsia="宋体" w:hAnsi="宋体" w:cs="宋体" w:hint="eastAsia"/>
        </w:rPr>
        <w:t>市民的文化素养与城市化的发展速度不够协调是阻碍城市发展的重要影响因素，因此，加快提高市民文化素养成为我国城市化进程中十分迫切的任务</w:t>
      </w:r>
      <w:r w:rsidR="0066129C" w:rsidRPr="00D437BB">
        <w:rPr>
          <w:rFonts w:ascii="宋体" w:eastAsia="宋体" w:hAnsi="宋体" w:cs="宋体" w:hint="eastAsia"/>
        </w:rPr>
        <w:t>。</w:t>
      </w:r>
      <w:r w:rsidRPr="00D437BB">
        <w:rPr>
          <w:rFonts w:ascii="宋体" w:eastAsia="宋体" w:hAnsi="宋体" w:cs="宋体" w:hint="eastAsia"/>
        </w:rPr>
        <w:t>北京作为首善之都，</w:t>
      </w:r>
      <w:r w:rsidR="0066129C" w:rsidRPr="00D437BB">
        <w:rPr>
          <w:rFonts w:ascii="宋体" w:eastAsia="宋体" w:hAnsi="宋体" w:cs="宋体" w:hint="eastAsia"/>
        </w:rPr>
        <w:t>立足于</w:t>
      </w:r>
      <w:r w:rsidR="0000238E" w:rsidRPr="00D437BB">
        <w:rPr>
          <w:rFonts w:ascii="宋体" w:eastAsia="宋体" w:hAnsi="宋体" w:cs="宋体"/>
        </w:rPr>
        <w:t>“四个中心”的城市功能和京津冀协同发展战略</w:t>
      </w:r>
      <w:r w:rsidRPr="00D437BB">
        <w:rPr>
          <w:rFonts w:ascii="宋体" w:eastAsia="宋体" w:hAnsi="宋体" w:cs="宋体" w:hint="eastAsia"/>
        </w:rPr>
        <w:t>，</w:t>
      </w:r>
      <w:r w:rsidR="00D37187" w:rsidRPr="00D437BB">
        <w:rPr>
          <w:rFonts w:ascii="宋体" w:eastAsia="宋体" w:hAnsi="宋体" w:cs="宋体" w:hint="eastAsia"/>
        </w:rPr>
        <w:t>应为</w:t>
      </w:r>
      <w:r w:rsidRPr="00D437BB">
        <w:rPr>
          <w:rFonts w:ascii="宋体" w:eastAsia="宋体" w:hAnsi="宋体" w:cs="宋体" w:hint="eastAsia"/>
        </w:rPr>
        <w:t>北京市民提供更多更好的终身学习机会</w:t>
      </w:r>
      <w:r w:rsidR="0066129C" w:rsidRPr="00D437BB">
        <w:rPr>
          <w:rFonts w:ascii="宋体" w:eastAsia="宋体" w:hAnsi="宋体" w:cs="宋体" w:hint="eastAsia"/>
        </w:rPr>
        <w:t>，引领国内终身教育方向</w:t>
      </w:r>
      <w:r w:rsidRPr="00D437BB">
        <w:rPr>
          <w:rFonts w:ascii="宋体" w:eastAsia="宋体" w:hAnsi="宋体" w:cs="宋体" w:hint="eastAsia"/>
        </w:rPr>
        <w:t>。互联网教育快速发展，在线学习已成为一种提升市民文化素养的重要途径，但在</w:t>
      </w:r>
      <w:r w:rsidR="00D37187" w:rsidRPr="00D437BB">
        <w:rPr>
          <w:rFonts w:ascii="宋体" w:eastAsia="宋体" w:hAnsi="宋体" w:cs="宋体" w:hint="eastAsia"/>
        </w:rPr>
        <w:t>实施</w:t>
      </w:r>
      <w:r w:rsidRPr="00D437BB">
        <w:rPr>
          <w:rFonts w:ascii="宋体" w:eastAsia="宋体" w:hAnsi="宋体" w:cs="宋体" w:hint="eastAsia"/>
        </w:rPr>
        <w:t>过程中，出现了资源内容不集中，学习过程的科学合理性无法保证， 学习缺少持续性， 无法适应各个年龄段的学习需求，学习成果无法转化等问题</w:t>
      </w:r>
      <w:r w:rsidR="00FD4E9B" w:rsidRPr="00D437BB">
        <w:rPr>
          <w:rFonts w:ascii="宋体" w:eastAsia="宋体" w:hAnsi="宋体" w:cs="宋体" w:hint="eastAsia"/>
        </w:rPr>
        <w:t>。</w:t>
      </w:r>
    </w:p>
    <w:p w:rsidR="0000238E" w:rsidRPr="00D437BB" w:rsidRDefault="00A603ED" w:rsidP="0000238E">
      <w:pPr>
        <w:spacing w:line="360" w:lineRule="auto"/>
        <w:ind w:firstLine="420"/>
        <w:rPr>
          <w:rFonts w:ascii="宋体" w:eastAsia="宋体" w:hAnsi="宋体" w:cs="宋体"/>
        </w:rPr>
      </w:pPr>
      <w:r w:rsidRPr="00D437BB">
        <w:rPr>
          <w:rFonts w:ascii="宋体" w:eastAsia="宋体" w:hAnsi="宋体" w:cs="宋体" w:hint="eastAsia"/>
        </w:rPr>
        <w:t>北京市市民终身学习平台</w:t>
      </w:r>
      <w:r w:rsidR="00E34EE2" w:rsidRPr="00D437BB">
        <w:rPr>
          <w:rFonts w:ascii="宋体" w:eastAsia="宋体" w:hAnsi="宋体" w:cs="宋体" w:hint="eastAsia"/>
        </w:rPr>
        <w:t>的建设，通过汇聚国内外优质学习资源，打造科学先进的全流程在线学习模式，构建学分银行服务体系，转化市民学习成果，旨在为市民、公众和社会提供一个满足持续学习需求的广阔空间，不断提高全体市民的文化素质，对北京建设成“学习型城市”、“书香城市”起到积极的推动作用。</w:t>
      </w:r>
    </w:p>
    <w:p w:rsidR="00E34EE2" w:rsidRPr="00D437BB" w:rsidRDefault="0000238E" w:rsidP="00C474EA">
      <w:pPr>
        <w:spacing w:line="360" w:lineRule="auto"/>
        <w:ind w:firstLine="420"/>
        <w:rPr>
          <w:rFonts w:ascii="宋体" w:eastAsia="宋体" w:hAnsi="宋体" w:cs="宋体"/>
        </w:rPr>
      </w:pPr>
      <w:r>
        <w:rPr>
          <w:rFonts w:ascii="宋体" w:eastAsia="宋体" w:hAnsi="宋体" w:cs="宋体"/>
        </w:rPr>
        <w:t>本项目符合北京市教委有关政策要求，按要求进行项目申报与论证，立项规范，论证公开，符合程序，项目材料符合有关部门的要求。</w:t>
      </w:r>
    </w:p>
    <w:p w:rsidR="006E0BE5" w:rsidRDefault="00DC07CD" w:rsidP="009D373E">
      <w:pPr>
        <w:spacing w:line="360" w:lineRule="auto"/>
        <w:rPr>
          <w:rFonts w:ascii="仿宋_GB2312" w:eastAsia="仿宋_GB2312" w:hAnsi="仿宋_GB2312" w:cs="仿宋_GB2312"/>
          <w:b/>
        </w:rPr>
      </w:pPr>
      <w:r>
        <w:rPr>
          <w:rFonts w:ascii="宋体" w:eastAsia="宋体" w:hAnsi="宋体" w:cs="宋体" w:hint="eastAsia"/>
          <w:b/>
        </w:rPr>
        <w:t>2</w:t>
      </w:r>
      <w:r>
        <w:rPr>
          <w:rFonts w:ascii="宋体" w:eastAsia="宋体" w:hAnsi="宋体" w:cs="宋体"/>
          <w:b/>
        </w:rPr>
        <w:t>.</w:t>
      </w:r>
      <w:r w:rsidR="00456817">
        <w:rPr>
          <w:rFonts w:ascii="宋体" w:eastAsia="宋体" w:hAnsi="宋体" w:cs="宋体"/>
          <w:b/>
        </w:rPr>
        <w:t>项目实施的必要性</w:t>
      </w:r>
    </w:p>
    <w:p w:rsidR="00D9688A" w:rsidRPr="00993490" w:rsidRDefault="005A2981" w:rsidP="00993490">
      <w:pPr>
        <w:spacing w:line="360" w:lineRule="auto"/>
        <w:ind w:firstLine="420"/>
        <w:rPr>
          <w:rFonts w:ascii="宋体" w:eastAsia="宋体" w:hAnsi="宋体" w:cs="宋体"/>
        </w:rPr>
      </w:pPr>
      <w:r w:rsidRPr="00993490">
        <w:rPr>
          <w:rFonts w:ascii="宋体" w:eastAsia="宋体" w:hAnsi="宋体" w:cs="宋体" w:hint="eastAsia"/>
        </w:rPr>
        <w:t>提升北京市民文化素养的需要。</w:t>
      </w:r>
      <w:r w:rsidR="00D9688A" w:rsidRPr="00993490">
        <w:rPr>
          <w:rFonts w:ascii="宋体" w:eastAsia="宋体" w:hAnsi="宋体" w:cs="宋体" w:hint="eastAsia"/>
        </w:rPr>
        <w:t>依据</w:t>
      </w:r>
      <w:r w:rsidR="00275EC0" w:rsidRPr="00D437BB">
        <w:rPr>
          <w:rFonts w:ascii="宋体" w:eastAsia="宋体" w:hAnsi="宋体" w:cs="宋体"/>
        </w:rPr>
        <w:t>《北京市学习型城市建设行动计划（2016—2020年）》</w:t>
      </w:r>
      <w:r w:rsidR="00D9688A" w:rsidRPr="00993490">
        <w:rPr>
          <w:rFonts w:ascii="宋体" w:eastAsia="宋体" w:hAnsi="宋体" w:cs="宋体" w:hint="eastAsia"/>
        </w:rPr>
        <w:t>的要求，构建北京市民终身学习平台，让每一位市民都能享有“人人皆学，处处能学，时时可学”的终身学习服务。</w:t>
      </w:r>
    </w:p>
    <w:p w:rsidR="00993490" w:rsidRDefault="00993490" w:rsidP="00993490">
      <w:pPr>
        <w:spacing w:line="360" w:lineRule="auto"/>
        <w:ind w:firstLine="420"/>
        <w:rPr>
          <w:rFonts w:ascii="宋体" w:eastAsia="宋体" w:hAnsi="宋体" w:cs="宋体"/>
        </w:rPr>
      </w:pPr>
      <w:r>
        <w:rPr>
          <w:rFonts w:ascii="宋体" w:eastAsia="宋体" w:hAnsi="宋体" w:cs="宋体" w:hint="eastAsia"/>
        </w:rPr>
        <w:t>创新教育教学模式</w:t>
      </w:r>
      <w:r w:rsidRPr="00993490">
        <w:rPr>
          <w:rFonts w:ascii="宋体" w:eastAsia="宋体" w:hAnsi="宋体" w:cs="宋体" w:hint="eastAsia"/>
        </w:rPr>
        <w:t>的需要。通过平台推动北京市终身学分银行的建设，</w:t>
      </w:r>
      <w:r>
        <w:rPr>
          <w:rFonts w:ascii="宋体" w:eastAsia="宋体" w:hAnsi="宋体" w:cs="宋体" w:hint="eastAsia"/>
        </w:rPr>
        <w:t>打造科学的学分互认和资源共享机制，促进非学历继续教育和高等学历继续教育相互融通，</w:t>
      </w:r>
      <w:r w:rsidR="00E675EC">
        <w:rPr>
          <w:rFonts w:ascii="宋体" w:eastAsia="宋体" w:hAnsi="宋体" w:cs="宋体" w:hint="eastAsia"/>
        </w:rPr>
        <w:t>加快推进完</w:t>
      </w:r>
      <w:r w:rsidR="00E675EC">
        <w:rPr>
          <w:rFonts w:ascii="宋体" w:eastAsia="宋体" w:hAnsi="宋体" w:cs="宋体" w:hint="eastAsia"/>
        </w:rPr>
        <w:lastRenderedPageBreak/>
        <w:t>全学分制改革进程。</w:t>
      </w:r>
    </w:p>
    <w:p w:rsidR="009D373E" w:rsidRPr="00E43C3D" w:rsidRDefault="00D9688A" w:rsidP="00E43C3D">
      <w:pPr>
        <w:spacing w:line="360" w:lineRule="auto"/>
        <w:ind w:firstLine="420"/>
        <w:rPr>
          <w:rFonts w:ascii="宋体" w:eastAsia="宋体" w:hAnsi="宋体" w:cs="宋体"/>
        </w:rPr>
      </w:pPr>
      <w:r w:rsidRPr="00993490">
        <w:rPr>
          <w:rFonts w:ascii="宋体" w:eastAsia="宋体" w:hAnsi="宋体" w:cs="宋体"/>
        </w:rPr>
        <w:t>满足</w:t>
      </w:r>
      <w:r w:rsidRPr="00993490">
        <w:rPr>
          <w:rFonts w:ascii="宋体" w:eastAsia="宋体" w:hAnsi="宋体" w:cs="宋体" w:hint="eastAsia"/>
        </w:rPr>
        <w:t>北京</w:t>
      </w:r>
      <w:r w:rsidR="00456817" w:rsidRPr="00993490">
        <w:rPr>
          <w:rFonts w:ascii="宋体" w:eastAsia="宋体" w:hAnsi="宋体" w:cs="宋体"/>
        </w:rPr>
        <w:t>市民多样性、个性化、多层</w:t>
      </w:r>
      <w:r w:rsidR="00A238A2">
        <w:rPr>
          <w:rFonts w:ascii="宋体" w:eastAsia="宋体" w:hAnsi="宋体" w:cs="宋体"/>
        </w:rPr>
        <w:t>次、高质量的终身学习需</w:t>
      </w:r>
      <w:r w:rsidR="00A238A2">
        <w:rPr>
          <w:rFonts w:ascii="宋体" w:eastAsia="宋体" w:hAnsi="宋体" w:cs="宋体" w:hint="eastAsia"/>
        </w:rPr>
        <w:t>要</w:t>
      </w:r>
      <w:r w:rsidR="005A2981" w:rsidRPr="00993490">
        <w:rPr>
          <w:rFonts w:ascii="宋体" w:eastAsia="宋体" w:hAnsi="宋体" w:cs="宋体" w:hint="eastAsia"/>
        </w:rPr>
        <w:t>。</w:t>
      </w:r>
      <w:r w:rsidR="00456817" w:rsidRPr="00993490">
        <w:rPr>
          <w:rFonts w:ascii="宋体" w:eastAsia="宋体" w:hAnsi="宋体" w:cs="宋体"/>
        </w:rPr>
        <w:t>加快首都终身教育与终身学习服务体系构建，为建设先进的学习型城市、国际一流和谐宜居之都提供重要支撑。</w:t>
      </w:r>
    </w:p>
    <w:p w:rsidR="006E0BE5" w:rsidRDefault="00DC07CD" w:rsidP="009D373E">
      <w:pPr>
        <w:tabs>
          <w:tab w:val="left" w:pos="640"/>
        </w:tabs>
        <w:spacing w:line="360" w:lineRule="auto"/>
        <w:rPr>
          <w:rFonts w:ascii="宋体" w:eastAsia="宋体" w:hAnsi="宋体" w:cs="宋体"/>
          <w:b/>
        </w:rPr>
      </w:pPr>
      <w:r>
        <w:rPr>
          <w:rFonts w:ascii="宋体" w:eastAsia="宋体" w:hAnsi="宋体" w:cs="宋体" w:hint="eastAsia"/>
          <w:b/>
        </w:rPr>
        <w:t>3</w:t>
      </w:r>
      <w:r>
        <w:rPr>
          <w:rFonts w:ascii="宋体" w:eastAsia="宋体" w:hAnsi="宋体" w:cs="宋体"/>
          <w:b/>
        </w:rPr>
        <w:t>.</w:t>
      </w:r>
      <w:r w:rsidR="00456817">
        <w:rPr>
          <w:rFonts w:ascii="宋体" w:eastAsia="宋体" w:hAnsi="宋体" w:cs="宋体"/>
          <w:b/>
        </w:rPr>
        <w:t>项目实施的可行性</w:t>
      </w:r>
    </w:p>
    <w:p w:rsidR="00193C18" w:rsidRPr="00D437BB" w:rsidRDefault="00193C18" w:rsidP="00D437BB">
      <w:pPr>
        <w:spacing w:line="360" w:lineRule="auto"/>
        <w:ind w:firstLine="420"/>
        <w:rPr>
          <w:rFonts w:ascii="宋体" w:eastAsia="宋体" w:hAnsi="宋体" w:cs="宋体"/>
        </w:rPr>
      </w:pPr>
      <w:r w:rsidRPr="00D437BB">
        <w:rPr>
          <w:rFonts w:ascii="宋体" w:eastAsia="宋体" w:hAnsi="宋体" w:cs="宋体" w:hint="eastAsia"/>
        </w:rPr>
        <w:t xml:space="preserve">  北京</w:t>
      </w:r>
      <w:r w:rsidRPr="00D437BB">
        <w:rPr>
          <w:rFonts w:ascii="宋体" w:eastAsia="宋体" w:hAnsi="宋体" w:cs="宋体"/>
        </w:rPr>
        <w:t>开放大学</w:t>
      </w:r>
      <w:r w:rsidRPr="00D437BB">
        <w:rPr>
          <w:rFonts w:ascii="宋体" w:eastAsia="宋体" w:hAnsi="宋体" w:cs="宋体" w:hint="eastAsia"/>
        </w:rPr>
        <w:t>旨在</w:t>
      </w:r>
      <w:r w:rsidRPr="00D437BB">
        <w:rPr>
          <w:rFonts w:ascii="宋体" w:eastAsia="宋体" w:hAnsi="宋体" w:cs="宋体"/>
        </w:rPr>
        <w:t>面向全民提供开放的教育，</w:t>
      </w:r>
      <w:r w:rsidRPr="00D437BB">
        <w:rPr>
          <w:rFonts w:ascii="宋体" w:eastAsia="宋体" w:hAnsi="宋体" w:cs="宋体" w:hint="eastAsia"/>
        </w:rPr>
        <w:t>建设面向社会</w:t>
      </w:r>
      <w:r w:rsidRPr="00D437BB">
        <w:rPr>
          <w:rFonts w:ascii="宋体" w:eastAsia="宋体" w:hAnsi="宋体" w:cs="宋体"/>
        </w:rPr>
        <w:t>的</w:t>
      </w:r>
      <w:r w:rsidRPr="00D437BB">
        <w:rPr>
          <w:rFonts w:ascii="宋体" w:eastAsia="宋体" w:hAnsi="宋体" w:cs="宋体" w:hint="eastAsia"/>
        </w:rPr>
        <w:t>远程教育公共服务体系，提供多种</w:t>
      </w:r>
      <w:r w:rsidRPr="00D437BB">
        <w:rPr>
          <w:rFonts w:ascii="宋体" w:eastAsia="宋体" w:hAnsi="宋体" w:cs="宋体"/>
        </w:rPr>
        <w:t>类型和层次的学历教育、</w:t>
      </w:r>
      <w:r w:rsidRPr="00D437BB">
        <w:rPr>
          <w:rFonts w:ascii="宋体" w:eastAsia="宋体" w:hAnsi="宋体" w:cs="宋体" w:hint="eastAsia"/>
        </w:rPr>
        <w:t>非学历教育</w:t>
      </w:r>
      <w:r w:rsidRPr="00D437BB">
        <w:rPr>
          <w:rFonts w:ascii="宋体" w:eastAsia="宋体" w:hAnsi="宋体" w:cs="宋体"/>
        </w:rPr>
        <w:t>以及</w:t>
      </w:r>
      <w:r w:rsidRPr="00D437BB">
        <w:rPr>
          <w:rFonts w:ascii="宋体" w:eastAsia="宋体" w:hAnsi="宋体" w:cs="宋体" w:hint="eastAsia"/>
        </w:rPr>
        <w:t>学习</w:t>
      </w:r>
      <w:r w:rsidRPr="00D437BB">
        <w:rPr>
          <w:rFonts w:ascii="宋体" w:eastAsia="宋体" w:hAnsi="宋体" w:cs="宋体"/>
        </w:rPr>
        <w:t>资源服务</w:t>
      </w:r>
      <w:r w:rsidRPr="00D437BB">
        <w:rPr>
          <w:rFonts w:ascii="宋体" w:eastAsia="宋体" w:hAnsi="宋体" w:cs="宋体" w:hint="eastAsia"/>
        </w:rPr>
        <w:t>，</w:t>
      </w:r>
      <w:r w:rsidRPr="00D437BB">
        <w:rPr>
          <w:rFonts w:ascii="宋体" w:eastAsia="宋体" w:hAnsi="宋体" w:cs="宋体"/>
        </w:rPr>
        <w:t>具有整合不同类型和层次教育的能力。</w:t>
      </w:r>
      <w:r w:rsidRPr="00D437BB">
        <w:rPr>
          <w:rFonts w:ascii="宋体" w:eastAsia="宋体" w:hAnsi="宋体" w:cs="宋体" w:hint="eastAsia"/>
        </w:rPr>
        <w:t>北京</w:t>
      </w:r>
      <w:r w:rsidRPr="00D437BB">
        <w:rPr>
          <w:rFonts w:ascii="宋体" w:eastAsia="宋体" w:hAnsi="宋体" w:cs="宋体"/>
        </w:rPr>
        <w:t>开放大学</w:t>
      </w:r>
      <w:r w:rsidRPr="00D437BB">
        <w:rPr>
          <w:rFonts w:ascii="宋体" w:eastAsia="宋体" w:hAnsi="宋体" w:cs="宋体" w:hint="eastAsia"/>
        </w:rPr>
        <w:t>在教育</w:t>
      </w:r>
      <w:r w:rsidRPr="00D437BB">
        <w:rPr>
          <w:rFonts w:ascii="宋体" w:eastAsia="宋体" w:hAnsi="宋体" w:cs="宋体"/>
        </w:rPr>
        <w:t>信息化</w:t>
      </w:r>
      <w:r w:rsidRPr="00D437BB">
        <w:rPr>
          <w:rFonts w:ascii="宋体" w:eastAsia="宋体" w:hAnsi="宋体" w:cs="宋体" w:hint="eastAsia"/>
        </w:rPr>
        <w:t>理论</w:t>
      </w:r>
      <w:r w:rsidRPr="00D437BB">
        <w:rPr>
          <w:rFonts w:ascii="宋体" w:eastAsia="宋体" w:hAnsi="宋体" w:cs="宋体"/>
        </w:rPr>
        <w:t>与实践方面进行了多年的</w:t>
      </w:r>
      <w:r w:rsidRPr="00D437BB">
        <w:rPr>
          <w:rFonts w:ascii="宋体" w:eastAsia="宋体" w:hAnsi="宋体" w:cs="宋体" w:hint="eastAsia"/>
        </w:rPr>
        <w:t>研究</w:t>
      </w:r>
      <w:r w:rsidRPr="00D437BB">
        <w:rPr>
          <w:rFonts w:ascii="宋体" w:eastAsia="宋体" w:hAnsi="宋体" w:cs="宋体"/>
        </w:rPr>
        <w:t>与实践，</w:t>
      </w:r>
      <w:r w:rsidRPr="00D437BB">
        <w:rPr>
          <w:rFonts w:ascii="宋体" w:eastAsia="宋体" w:hAnsi="宋体" w:cs="宋体" w:hint="eastAsia"/>
        </w:rPr>
        <w:t>积累</w:t>
      </w:r>
      <w:r w:rsidRPr="00D437BB">
        <w:rPr>
          <w:rFonts w:ascii="宋体" w:eastAsia="宋体" w:hAnsi="宋体" w:cs="宋体"/>
        </w:rPr>
        <w:t>了丰富的经验，对于</w:t>
      </w:r>
      <w:r w:rsidRPr="00D437BB">
        <w:rPr>
          <w:rFonts w:ascii="宋体" w:eastAsia="宋体" w:hAnsi="宋体" w:cs="宋体" w:hint="eastAsia"/>
        </w:rPr>
        <w:t>学分银行设计和建设</w:t>
      </w:r>
      <w:r w:rsidRPr="00D437BB">
        <w:rPr>
          <w:rFonts w:ascii="宋体" w:eastAsia="宋体" w:hAnsi="宋体" w:cs="宋体"/>
        </w:rPr>
        <w:t>有</w:t>
      </w:r>
      <w:r w:rsidRPr="00D437BB">
        <w:rPr>
          <w:rFonts w:ascii="宋体" w:eastAsia="宋体" w:hAnsi="宋体" w:cs="宋体" w:hint="eastAsia"/>
        </w:rPr>
        <w:t>独特</w:t>
      </w:r>
      <w:r w:rsidRPr="00D437BB">
        <w:rPr>
          <w:rFonts w:ascii="宋体" w:eastAsia="宋体" w:hAnsi="宋体" w:cs="宋体"/>
        </w:rPr>
        <w:t>优势。</w:t>
      </w:r>
    </w:p>
    <w:p w:rsidR="00193C18" w:rsidRPr="00D437BB" w:rsidRDefault="00193C18" w:rsidP="00D437BB">
      <w:pPr>
        <w:spacing w:line="360" w:lineRule="auto"/>
        <w:ind w:firstLine="420"/>
        <w:rPr>
          <w:rFonts w:ascii="宋体" w:eastAsia="宋体" w:hAnsi="宋体" w:cs="宋体"/>
        </w:rPr>
      </w:pPr>
      <w:r w:rsidRPr="00D437BB">
        <w:rPr>
          <w:rFonts w:ascii="宋体" w:eastAsia="宋体" w:hAnsi="宋体" w:cs="宋体" w:hint="eastAsia"/>
        </w:rPr>
        <w:t>随着云技术，大数据技术的明显提高，我国的在线教育已经在世界上具有很高的地位。已经确定能够通过外部合作，来完成平台的预设功能，并且随着慕课等在线课程的崛起，市场上拥有一批相当质量精良的在线课程，在线课程的制作水平和对课程设计的理解能力也有了重大的飞跃，这些都构成了比较成熟的外部条件。</w:t>
      </w:r>
    </w:p>
    <w:p w:rsidR="00193C18" w:rsidRPr="00D437BB" w:rsidRDefault="00193C18" w:rsidP="00C474EA">
      <w:pPr>
        <w:spacing w:line="360" w:lineRule="auto"/>
        <w:ind w:firstLine="420"/>
        <w:rPr>
          <w:rFonts w:ascii="宋体" w:eastAsia="宋体" w:hAnsi="宋体" w:cs="宋体"/>
        </w:rPr>
      </w:pPr>
      <w:r w:rsidRPr="00D437BB">
        <w:rPr>
          <w:rFonts w:ascii="宋体" w:eastAsia="宋体" w:hAnsi="宋体" w:cs="宋体" w:hint="eastAsia"/>
        </w:rPr>
        <w:t>北京开放大学多年在学分银行学分转化的探索，结合外部技术资源以及政府的支持和导向，能够确保项目有效实施并尽快按预期收获成果。</w:t>
      </w:r>
    </w:p>
    <w:p w:rsidR="00193C18" w:rsidRDefault="00DC07CD">
      <w:pPr>
        <w:spacing w:line="360" w:lineRule="auto"/>
        <w:rPr>
          <w:rFonts w:ascii="宋体" w:eastAsia="宋体" w:hAnsi="宋体" w:cs="宋体"/>
          <w:b/>
          <w:color w:val="FF0000"/>
        </w:rPr>
      </w:pPr>
      <w:r>
        <w:rPr>
          <w:rFonts w:ascii="宋体" w:eastAsia="宋体" w:hAnsi="宋体" w:cs="宋体" w:hint="eastAsia"/>
          <w:b/>
        </w:rPr>
        <w:t>1）</w:t>
      </w:r>
      <w:r w:rsidR="00456817">
        <w:rPr>
          <w:rFonts w:ascii="宋体" w:eastAsia="宋体" w:hAnsi="宋体" w:cs="宋体"/>
          <w:b/>
        </w:rPr>
        <w:t>项目的主要工作思路与设想</w:t>
      </w:r>
    </w:p>
    <w:p w:rsidR="008744F5" w:rsidRPr="008744F5" w:rsidRDefault="00DC07CD">
      <w:pPr>
        <w:spacing w:line="360" w:lineRule="auto"/>
        <w:rPr>
          <w:rFonts w:ascii="宋体" w:eastAsia="宋体" w:hAnsi="宋体" w:cs="宋体"/>
          <w:b/>
        </w:rPr>
      </w:pPr>
      <w:r>
        <w:rPr>
          <w:rFonts w:ascii="宋体" w:eastAsia="宋体" w:hAnsi="宋体" w:cs="宋体" w:hint="eastAsia"/>
          <w:b/>
        </w:rPr>
        <w:t>（1）</w:t>
      </w:r>
      <w:r w:rsidR="008744F5" w:rsidRPr="008744F5">
        <w:rPr>
          <w:rFonts w:ascii="宋体" w:eastAsia="宋体" w:hAnsi="宋体" w:cs="宋体" w:hint="eastAsia"/>
          <w:b/>
        </w:rPr>
        <w:t>总体设计依据</w:t>
      </w:r>
    </w:p>
    <w:p w:rsidR="004E4634" w:rsidRDefault="0073565C" w:rsidP="00D437BB">
      <w:pPr>
        <w:spacing w:line="360" w:lineRule="auto"/>
        <w:ind w:firstLine="420"/>
        <w:rPr>
          <w:rFonts w:ascii="宋体" w:eastAsia="宋体" w:hAnsi="宋体" w:cs="宋体"/>
        </w:rPr>
      </w:pPr>
      <w:r>
        <w:rPr>
          <w:rFonts w:ascii="宋体" w:eastAsia="宋体" w:hAnsi="宋体" w:cs="宋体"/>
        </w:rPr>
        <w:t>北京市市民终身学习平台，将借鉴世界领先的平台架构，吸取国外学分银行成功的运营经验，同时，依据文件精神，推进多方合作与教育资源的整合，与互联网企业与社会教育机构进行合作，借鉴清华北大等一系列高校的在线教育实践成果，使平台即适合普通市民学习，又能够应用于混合式学习，同时具有学分认定和成果转化的能力，将市民终身学习平台打造成世界的学习系统。</w:t>
      </w:r>
    </w:p>
    <w:p w:rsidR="004E4634" w:rsidRPr="004E4634" w:rsidRDefault="00DC07CD" w:rsidP="004E4634">
      <w:pPr>
        <w:spacing w:line="360" w:lineRule="auto"/>
        <w:rPr>
          <w:rFonts w:ascii="宋体" w:eastAsia="宋体" w:hAnsi="宋体" w:cs="宋体"/>
          <w:b/>
        </w:rPr>
      </w:pPr>
      <w:r>
        <w:rPr>
          <w:rFonts w:ascii="宋体" w:eastAsia="宋体" w:hAnsi="宋体" w:cs="宋体" w:hint="eastAsia"/>
          <w:b/>
        </w:rPr>
        <w:t>（2）</w:t>
      </w:r>
      <w:r w:rsidR="004E4634" w:rsidRPr="004E4634">
        <w:rPr>
          <w:rFonts w:ascii="宋体" w:eastAsia="宋体" w:hAnsi="宋体" w:cs="宋体" w:hint="eastAsia"/>
          <w:b/>
        </w:rPr>
        <w:t>总体设计思路</w:t>
      </w:r>
    </w:p>
    <w:p w:rsidR="004E4634" w:rsidRPr="00456817" w:rsidRDefault="004E4634" w:rsidP="004E4634">
      <w:pPr>
        <w:spacing w:line="360" w:lineRule="auto"/>
        <w:ind w:firstLine="420"/>
        <w:rPr>
          <w:rFonts w:ascii="宋体" w:eastAsia="宋体" w:hAnsi="宋体" w:cs="宋体"/>
        </w:rPr>
      </w:pPr>
      <w:r>
        <w:rPr>
          <w:rFonts w:ascii="宋体" w:eastAsia="宋体" w:hAnsi="宋体" w:cs="宋体" w:hint="eastAsia"/>
        </w:rPr>
        <w:t>平台建设的具体内容包括平台功能建设、课程资源建设及服务体系建设。平台功能建设包括门户系统，</w:t>
      </w:r>
      <w:r w:rsidRPr="00AA5A6A">
        <w:rPr>
          <w:rFonts w:ascii="宋体" w:eastAsia="宋体" w:hAnsi="宋体" w:cs="宋体" w:hint="eastAsia"/>
        </w:rPr>
        <w:t>学分银行</w:t>
      </w:r>
      <w:r>
        <w:rPr>
          <w:rFonts w:ascii="宋体" w:eastAsia="宋体" w:hAnsi="宋体" w:cs="宋体" w:hint="eastAsia"/>
        </w:rPr>
        <w:t>系统，</w:t>
      </w:r>
      <w:r w:rsidRPr="00AA5A6A">
        <w:rPr>
          <w:rFonts w:ascii="宋体" w:eastAsia="宋体" w:hAnsi="宋体" w:cs="宋体" w:hint="eastAsia"/>
        </w:rPr>
        <w:t>资源管理系统</w:t>
      </w:r>
      <w:r>
        <w:rPr>
          <w:rFonts w:ascii="宋体" w:eastAsia="宋体" w:hAnsi="宋体" w:cs="宋体" w:hint="eastAsia"/>
        </w:rPr>
        <w:t>，</w:t>
      </w:r>
      <w:r w:rsidRPr="00AA5A6A">
        <w:rPr>
          <w:rFonts w:ascii="宋体" w:eastAsia="宋体" w:hAnsi="宋体" w:cs="宋体" w:hint="eastAsia"/>
        </w:rPr>
        <w:t>课程编辑系统</w:t>
      </w:r>
      <w:r>
        <w:rPr>
          <w:rFonts w:ascii="宋体" w:eastAsia="宋体" w:hAnsi="宋体" w:cs="宋体" w:hint="eastAsia"/>
        </w:rPr>
        <w:t>，</w:t>
      </w:r>
      <w:r w:rsidRPr="00AA5A6A">
        <w:rPr>
          <w:rFonts w:ascii="宋体" w:eastAsia="宋体" w:hAnsi="宋体" w:cs="宋体" w:hint="eastAsia"/>
        </w:rPr>
        <w:t>学习管理系统</w:t>
      </w:r>
      <w:r>
        <w:rPr>
          <w:rFonts w:ascii="宋体" w:eastAsia="宋体" w:hAnsi="宋体" w:cs="宋体" w:hint="eastAsia"/>
        </w:rPr>
        <w:t>，</w:t>
      </w:r>
      <w:r w:rsidRPr="00AA5A6A">
        <w:rPr>
          <w:rFonts w:ascii="宋体" w:eastAsia="宋体" w:hAnsi="宋体" w:cs="宋体" w:hint="eastAsia"/>
        </w:rPr>
        <w:t>个人空间</w:t>
      </w:r>
      <w:r>
        <w:rPr>
          <w:rFonts w:ascii="宋体" w:eastAsia="宋体" w:hAnsi="宋体" w:cs="宋体" w:hint="eastAsia"/>
        </w:rPr>
        <w:t>，</w:t>
      </w:r>
      <w:r w:rsidRPr="00AA5A6A">
        <w:rPr>
          <w:rFonts w:ascii="宋体" w:eastAsia="宋体" w:hAnsi="宋体" w:cs="宋体" w:hint="eastAsia"/>
        </w:rPr>
        <w:t>交互系统</w:t>
      </w:r>
      <w:r>
        <w:rPr>
          <w:rFonts w:ascii="宋体" w:eastAsia="宋体" w:hAnsi="宋体" w:cs="宋体" w:hint="eastAsia"/>
        </w:rPr>
        <w:t>，</w:t>
      </w:r>
      <w:r w:rsidRPr="00AA5A6A">
        <w:rPr>
          <w:rFonts w:ascii="宋体" w:eastAsia="宋体" w:hAnsi="宋体" w:cs="宋体" w:hint="eastAsia"/>
        </w:rPr>
        <w:t>考试系统</w:t>
      </w:r>
      <w:r>
        <w:rPr>
          <w:rFonts w:ascii="宋体" w:eastAsia="宋体" w:hAnsi="宋体" w:cs="宋体" w:hint="eastAsia"/>
        </w:rPr>
        <w:t>，</w:t>
      </w:r>
      <w:r w:rsidRPr="00AA5A6A">
        <w:rPr>
          <w:rFonts w:ascii="宋体" w:eastAsia="宋体" w:hAnsi="宋体" w:cs="宋体" w:hint="eastAsia"/>
        </w:rPr>
        <w:t>远程实验系统</w:t>
      </w:r>
      <w:r>
        <w:rPr>
          <w:rFonts w:ascii="宋体" w:eastAsia="宋体" w:hAnsi="宋体" w:cs="宋体" w:hint="eastAsia"/>
        </w:rPr>
        <w:t>，</w:t>
      </w:r>
      <w:r w:rsidRPr="00AA5A6A">
        <w:rPr>
          <w:rFonts w:ascii="宋体" w:eastAsia="宋体" w:hAnsi="宋体" w:cs="宋体" w:hint="eastAsia"/>
        </w:rPr>
        <w:t>大数据分析系统</w:t>
      </w:r>
      <w:r>
        <w:rPr>
          <w:rFonts w:ascii="宋体" w:eastAsia="宋体" w:hAnsi="宋体" w:cs="宋体" w:hint="eastAsia"/>
        </w:rPr>
        <w:t>，</w:t>
      </w:r>
      <w:r w:rsidRPr="00AA5A6A">
        <w:rPr>
          <w:rFonts w:ascii="宋体" w:eastAsia="宋体" w:hAnsi="宋体" w:cs="宋体" w:hint="eastAsia"/>
        </w:rPr>
        <w:t>移动端学习</w:t>
      </w:r>
      <w:r>
        <w:rPr>
          <w:rFonts w:ascii="宋体" w:eastAsia="宋体" w:hAnsi="宋体" w:cs="宋体" w:hint="eastAsia"/>
        </w:rPr>
        <w:t>，</w:t>
      </w:r>
      <w:r w:rsidRPr="00AA5A6A">
        <w:rPr>
          <w:rFonts w:ascii="宋体" w:eastAsia="宋体" w:hAnsi="宋体" w:cs="宋体" w:hint="eastAsia"/>
        </w:rPr>
        <w:t>对外接口</w:t>
      </w:r>
      <w:r>
        <w:rPr>
          <w:rFonts w:ascii="宋体" w:eastAsia="宋体" w:hAnsi="宋体" w:cs="宋体" w:hint="eastAsia"/>
        </w:rPr>
        <w:t>，</w:t>
      </w:r>
      <w:r w:rsidRPr="00AA5A6A">
        <w:rPr>
          <w:rFonts w:ascii="宋体" w:eastAsia="宋体" w:hAnsi="宋体" w:cs="宋体" w:hint="eastAsia"/>
        </w:rPr>
        <w:t>基础服务</w:t>
      </w:r>
      <w:r>
        <w:rPr>
          <w:rFonts w:ascii="宋体" w:eastAsia="宋体" w:hAnsi="宋体" w:cs="宋体" w:hint="eastAsia"/>
        </w:rPr>
        <w:t>等十三大功能模块；课程资源建设包括学历教育和非学历教育相关课程的引进和自建；服务体系建设包括</w:t>
      </w:r>
      <w:r w:rsidRPr="006F3958">
        <w:rPr>
          <w:rFonts w:ascii="宋体" w:eastAsia="宋体" w:hAnsi="宋体" w:cs="宋体" w:hint="eastAsia"/>
        </w:rPr>
        <w:t>组建</w:t>
      </w:r>
      <w:r>
        <w:rPr>
          <w:rFonts w:ascii="宋体" w:eastAsia="宋体" w:hAnsi="宋体" w:cs="宋体" w:hint="eastAsia"/>
        </w:rPr>
        <w:t>北京市终身学习研究中心，主要负责平台技术保障以及在线教育质量评估体系的研究等工作。成立北京市学分银行管理中心，</w:t>
      </w:r>
      <w:r w:rsidRPr="006F3958">
        <w:rPr>
          <w:rFonts w:ascii="宋体" w:eastAsia="宋体" w:hAnsi="宋体" w:cs="宋体" w:hint="eastAsia"/>
        </w:rPr>
        <w:t>学分银行建设委员会和评定委员会，制定中心工作章程，探索学分银行建设模式和运行模式</w:t>
      </w:r>
      <w:r>
        <w:rPr>
          <w:rFonts w:ascii="宋体" w:eastAsia="宋体" w:hAnsi="宋体" w:cs="宋体" w:hint="eastAsia"/>
        </w:rPr>
        <w:t>，为北京市终身学习事</w:t>
      </w:r>
      <w:r>
        <w:rPr>
          <w:rFonts w:ascii="宋体" w:eastAsia="宋体" w:hAnsi="宋体" w:cs="宋体" w:hint="eastAsia"/>
        </w:rPr>
        <w:lastRenderedPageBreak/>
        <w:t>业建设一支高水平和专业化的人才队伍</w:t>
      </w:r>
      <w:r w:rsidR="00D045ED">
        <w:rPr>
          <w:rFonts w:ascii="宋体" w:eastAsia="宋体" w:hAnsi="宋体" w:cs="宋体" w:hint="eastAsia"/>
        </w:rPr>
        <w:t>（见图1）</w:t>
      </w:r>
      <w:r>
        <w:rPr>
          <w:rFonts w:ascii="宋体" w:eastAsia="宋体" w:hAnsi="宋体" w:cs="宋体" w:hint="eastAsia"/>
        </w:rPr>
        <w:t>。</w:t>
      </w:r>
    </w:p>
    <w:p w:rsidR="004E4634" w:rsidRDefault="004E4634" w:rsidP="004E4634">
      <w:pPr>
        <w:spacing w:line="360" w:lineRule="auto"/>
        <w:ind w:left="630"/>
        <w:rPr>
          <w:rFonts w:ascii="仿宋_GB2312" w:eastAsia="仿宋_GB2312" w:hAnsi="仿宋_GB2312" w:cs="仿宋_GB2312"/>
        </w:rPr>
      </w:pPr>
    </w:p>
    <w:p w:rsidR="00E92ADC" w:rsidRDefault="00E92ADC" w:rsidP="0073565C">
      <w:pPr>
        <w:spacing w:line="360" w:lineRule="auto"/>
        <w:ind w:firstLine="525"/>
        <w:rPr>
          <w:rFonts w:ascii="宋体" w:eastAsia="宋体" w:hAnsi="宋体" w:cs="宋体"/>
        </w:rPr>
      </w:pPr>
      <w:r>
        <w:rPr>
          <w:rFonts w:ascii="宋体" w:eastAsia="宋体" w:hAnsi="宋体" w:cs="宋体"/>
          <w:noProof/>
        </w:rPr>
        <w:drawing>
          <wp:inline distT="0" distB="0" distL="0" distR="0">
            <wp:extent cx="5274310" cy="3655839"/>
            <wp:effectExtent l="19050" t="0" r="2540" b="0"/>
            <wp:docPr id="10" name="图片 10" descr="C:\Users\ADMINI~1\AppData\Local\Temp\WeChat Files\272761601445372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WeChat Files\272761601445372456.png"/>
                    <pic:cNvPicPr>
                      <a:picLocks noChangeAspect="1" noChangeArrowheads="1"/>
                    </pic:cNvPicPr>
                  </pic:nvPicPr>
                  <pic:blipFill>
                    <a:blip r:embed="rId8"/>
                    <a:srcRect/>
                    <a:stretch>
                      <a:fillRect/>
                    </a:stretch>
                  </pic:blipFill>
                  <pic:spPr bwMode="auto">
                    <a:xfrm>
                      <a:off x="0" y="0"/>
                      <a:ext cx="5274310" cy="3655839"/>
                    </a:xfrm>
                    <a:prstGeom prst="rect">
                      <a:avLst/>
                    </a:prstGeom>
                    <a:noFill/>
                    <a:ln w="9525">
                      <a:noFill/>
                      <a:miter lim="800000"/>
                      <a:headEnd/>
                      <a:tailEnd/>
                    </a:ln>
                  </pic:spPr>
                </pic:pic>
              </a:graphicData>
            </a:graphic>
          </wp:inline>
        </w:drawing>
      </w:r>
    </w:p>
    <w:p w:rsidR="004E4634" w:rsidRDefault="004E4634" w:rsidP="00D045ED">
      <w:pPr>
        <w:spacing w:line="360" w:lineRule="auto"/>
        <w:ind w:firstLine="525"/>
        <w:rPr>
          <w:rFonts w:ascii="宋体" w:eastAsia="宋体" w:hAnsi="宋体" w:cs="宋体"/>
        </w:rPr>
      </w:pPr>
      <w:r>
        <w:rPr>
          <w:rFonts w:ascii="宋体" w:eastAsia="宋体" w:hAnsi="宋体" w:cs="宋体" w:hint="eastAsia"/>
        </w:rPr>
        <w:t xml:space="preserve">                    图1 北京市民终身学习平台总体设计思路</w:t>
      </w:r>
    </w:p>
    <w:p w:rsidR="008744F5" w:rsidRPr="008744F5" w:rsidRDefault="00DC07CD" w:rsidP="008744F5">
      <w:pPr>
        <w:spacing w:line="360" w:lineRule="auto"/>
        <w:rPr>
          <w:rFonts w:ascii="宋体" w:eastAsia="宋体" w:hAnsi="宋体" w:cs="宋体"/>
          <w:b/>
        </w:rPr>
      </w:pPr>
      <w:r>
        <w:rPr>
          <w:rFonts w:ascii="宋体" w:eastAsia="宋体" w:hAnsi="宋体" w:cs="宋体" w:hint="eastAsia"/>
          <w:b/>
        </w:rPr>
        <w:t>（3）</w:t>
      </w:r>
      <w:r w:rsidR="008744F5" w:rsidRPr="008744F5">
        <w:rPr>
          <w:rFonts w:ascii="宋体" w:eastAsia="宋体" w:hAnsi="宋体" w:cs="宋体" w:hint="eastAsia"/>
          <w:b/>
        </w:rPr>
        <w:t>技术设计方案</w:t>
      </w:r>
    </w:p>
    <w:p w:rsidR="0073565C" w:rsidRDefault="0073565C" w:rsidP="00D437BB">
      <w:pPr>
        <w:spacing w:line="360" w:lineRule="auto"/>
        <w:ind w:firstLine="420"/>
        <w:rPr>
          <w:rFonts w:ascii="宋体" w:eastAsia="宋体" w:hAnsi="宋体" w:cs="宋体"/>
        </w:rPr>
      </w:pPr>
      <w:r>
        <w:rPr>
          <w:rFonts w:ascii="宋体" w:eastAsia="宋体" w:hAnsi="宋体" w:cs="宋体"/>
        </w:rPr>
        <w:t>北京市市民终身学习平台将采用微服务（</w:t>
      </w:r>
      <w:r w:rsidRPr="00D437BB">
        <w:rPr>
          <w:rFonts w:ascii="宋体" w:eastAsia="宋体" w:hAnsi="宋体" w:cs="宋体"/>
        </w:rPr>
        <w:t>Micro Service</w:t>
      </w:r>
      <w:r>
        <w:rPr>
          <w:rFonts w:ascii="宋体" w:eastAsia="宋体" w:hAnsi="宋体" w:cs="宋体"/>
        </w:rPr>
        <w:t>）体系结构，通过模块化的包装，前后台功能的分离，开放</w:t>
      </w:r>
      <w:r w:rsidRPr="00D437BB">
        <w:rPr>
          <w:rFonts w:ascii="宋体" w:eastAsia="宋体" w:hAnsi="宋体" w:cs="宋体"/>
        </w:rPr>
        <w:t>/</w:t>
      </w:r>
      <w:r>
        <w:rPr>
          <w:rFonts w:ascii="宋体" w:eastAsia="宋体" w:hAnsi="宋体" w:cs="宋体"/>
        </w:rPr>
        <w:t>可定制的业务框架界面以及未来功能扩展的插件（</w:t>
      </w:r>
      <w:r w:rsidRPr="00D437BB">
        <w:rPr>
          <w:rFonts w:ascii="宋体" w:eastAsia="宋体" w:hAnsi="宋体" w:cs="宋体"/>
        </w:rPr>
        <w:t>Plugin</w:t>
      </w:r>
      <w:r>
        <w:rPr>
          <w:rFonts w:ascii="宋体" w:eastAsia="宋体" w:hAnsi="宋体" w:cs="宋体"/>
        </w:rPr>
        <w:t>）化接口，来实现并承载所有的在线学习平台的功能，包括音频，视频，讨论区，资源库，实操课程，仿真课程以及自媒体服务（诸如直播，点播，打赏）等。</w:t>
      </w:r>
      <w:r w:rsidR="002E68D8" w:rsidRPr="002E68D8">
        <w:rPr>
          <w:rFonts w:ascii="宋体" w:eastAsia="宋体" w:hAnsi="宋体" w:cs="宋体"/>
        </w:rPr>
        <w:t>同时平台</w:t>
      </w:r>
      <w:r w:rsidR="002E68D8" w:rsidRPr="002E68D8">
        <w:rPr>
          <w:rFonts w:ascii="宋体" w:eastAsia="宋体" w:hAnsi="宋体" w:cs="宋体" w:hint="eastAsia"/>
        </w:rPr>
        <w:t>以</w:t>
      </w:r>
      <w:r w:rsidR="002E68D8" w:rsidRPr="002E68D8">
        <w:rPr>
          <w:rFonts w:ascii="宋体" w:eastAsia="宋体" w:hAnsi="宋体" w:cs="宋体"/>
        </w:rPr>
        <w:t>SaaS</w:t>
      </w:r>
      <w:r w:rsidR="002E68D8" w:rsidRPr="002E68D8">
        <w:rPr>
          <w:rFonts w:ascii="宋体" w:eastAsia="宋体" w:hAnsi="宋体" w:cs="宋体" w:hint="eastAsia"/>
        </w:rPr>
        <w:t>形式</w:t>
      </w:r>
      <w:r w:rsidR="002E68D8" w:rsidRPr="002E68D8">
        <w:rPr>
          <w:rFonts w:ascii="宋体" w:eastAsia="宋体" w:hAnsi="宋体" w:cs="宋体"/>
        </w:rPr>
        <w:t>部署</w:t>
      </w:r>
      <w:r w:rsidR="002E68D8" w:rsidRPr="002E68D8">
        <w:rPr>
          <w:rFonts w:ascii="宋体" w:eastAsia="宋体" w:hAnsi="宋体" w:cs="宋体" w:hint="eastAsia"/>
        </w:rPr>
        <w:t>，从基础设施到应用层一体化提供</w:t>
      </w:r>
      <w:r w:rsidR="002E68D8" w:rsidRPr="002E68D8">
        <w:rPr>
          <w:rFonts w:ascii="宋体" w:eastAsia="宋体" w:hAnsi="宋体" w:cs="宋体"/>
        </w:rPr>
        <w:t>，</w:t>
      </w:r>
      <w:r>
        <w:rPr>
          <w:rFonts w:ascii="宋体" w:eastAsia="宋体" w:hAnsi="宋体" w:cs="宋体"/>
        </w:rPr>
        <w:t>保证系统的稳定高效，响应速度，水平扩展性</w:t>
      </w:r>
      <w:r w:rsidRPr="00D437BB">
        <w:rPr>
          <w:rFonts w:ascii="宋体" w:eastAsia="宋体" w:hAnsi="宋体" w:cs="宋体"/>
        </w:rPr>
        <w:t>/</w:t>
      </w:r>
      <w:r>
        <w:rPr>
          <w:rFonts w:ascii="宋体" w:eastAsia="宋体" w:hAnsi="宋体" w:cs="宋体"/>
        </w:rPr>
        <w:t>垂直扩展性以及向后兼容性，为平台的稳定运行，提高用户的学习体验提供技术支撑。设计原则体现安全性，可扩展性，稳定性。</w:t>
      </w:r>
    </w:p>
    <w:p w:rsidR="008744F5" w:rsidRPr="00D437BB" w:rsidRDefault="00763B67" w:rsidP="00D437BB">
      <w:pPr>
        <w:spacing w:line="360" w:lineRule="auto"/>
        <w:ind w:firstLine="420"/>
        <w:rPr>
          <w:rFonts w:ascii="宋体" w:eastAsia="宋体" w:hAnsi="宋体" w:cs="宋体"/>
        </w:rPr>
      </w:pPr>
      <w:r w:rsidRPr="00D437BB">
        <w:rPr>
          <w:rFonts w:ascii="宋体" w:eastAsia="宋体" w:hAnsi="宋体" w:cs="宋体" w:hint="eastAsia"/>
        </w:rPr>
        <w:t>从平台功能的设计层面，</w:t>
      </w:r>
      <w:r w:rsidR="008744F5" w:rsidRPr="00D437BB">
        <w:rPr>
          <w:rFonts w:ascii="宋体" w:eastAsia="宋体" w:hAnsi="宋体" w:cs="宋体" w:hint="eastAsia"/>
        </w:rPr>
        <w:t>平台提供所有学习内容资源以及相关的全方位服务,诸如认证服务、支付结算、证书激励等等。 用户可以以零散的个人或家庭的形式，也可以以单位（行政或事业单位）以及政府组织的形式，形成以平台为中心的学习生态圈。每一个生态圈使用流程化的或者个性化的定制服务，并在此基础上实现自组织（Self Organization）、自服务（Self Service）和自生长（Self Grow）。平台通过对用户学习过程的追踪和考核，对用户的学习能力，已获得的技能进行公平客观的判定，并以学位、学历、学分和证书的</w:t>
      </w:r>
      <w:r w:rsidR="008744F5" w:rsidRPr="00D437BB">
        <w:rPr>
          <w:rFonts w:ascii="宋体" w:eastAsia="宋体" w:hAnsi="宋体" w:cs="宋体" w:hint="eastAsia"/>
        </w:rPr>
        <w:lastRenderedPageBreak/>
        <w:t>形式予以证实和认定，将学习过程和结果接入学分银行，通过政府引导、学校主体、社会参与的方式，构建消费驱动的可持续发展的新型教育服务模式，建设市民学习、工作和生活的互助社区（见图</w:t>
      </w:r>
      <w:r w:rsidR="004E4634" w:rsidRPr="00D437BB">
        <w:rPr>
          <w:rFonts w:ascii="宋体" w:eastAsia="宋体" w:hAnsi="宋体" w:cs="宋体" w:hint="eastAsia"/>
        </w:rPr>
        <w:t>2</w:t>
      </w:r>
      <w:r w:rsidR="008744F5" w:rsidRPr="00D437BB">
        <w:rPr>
          <w:rFonts w:ascii="宋体" w:eastAsia="宋体" w:hAnsi="宋体" w:cs="宋体" w:hint="eastAsia"/>
        </w:rPr>
        <w:t>）</w:t>
      </w:r>
      <w:r w:rsidR="00D045ED">
        <w:rPr>
          <w:rFonts w:ascii="宋体" w:eastAsia="宋体" w:hAnsi="宋体" w:cs="宋体" w:hint="eastAsia"/>
        </w:rPr>
        <w:t>。</w:t>
      </w:r>
    </w:p>
    <w:p w:rsidR="008744F5" w:rsidRDefault="008744F5" w:rsidP="00D437BB">
      <w:pPr>
        <w:spacing w:line="360" w:lineRule="auto"/>
        <w:ind w:firstLine="420"/>
        <w:rPr>
          <w:rFonts w:ascii="宋体" w:eastAsia="宋体" w:hAnsi="宋体" w:cs="宋体"/>
        </w:rPr>
      </w:pPr>
      <w:r>
        <w:rPr>
          <w:rFonts w:ascii="宋体" w:eastAsia="宋体" w:hAnsi="宋体" w:cs="宋体"/>
          <w:noProof/>
        </w:rPr>
        <w:drawing>
          <wp:inline distT="0" distB="0" distL="0" distR="0">
            <wp:extent cx="5273978" cy="2456953"/>
            <wp:effectExtent l="19050" t="0" r="2872" b="0"/>
            <wp:docPr id="6" name="图片 6" descr="C:\Users\ADMINI~1\AppData\Local\Temp\WeChat Files\17272787678618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172727876786185336.png"/>
                    <pic:cNvPicPr>
                      <a:picLocks noChangeAspect="1" noChangeArrowheads="1"/>
                    </pic:cNvPicPr>
                  </pic:nvPicPr>
                  <pic:blipFill>
                    <a:blip r:embed="rId9"/>
                    <a:srcRect/>
                    <a:stretch>
                      <a:fillRect/>
                    </a:stretch>
                  </pic:blipFill>
                  <pic:spPr bwMode="auto">
                    <a:xfrm>
                      <a:off x="0" y="0"/>
                      <a:ext cx="5274310" cy="2457108"/>
                    </a:xfrm>
                    <a:prstGeom prst="rect">
                      <a:avLst/>
                    </a:prstGeom>
                    <a:noFill/>
                    <a:ln w="9525">
                      <a:noFill/>
                      <a:miter lim="800000"/>
                      <a:headEnd/>
                      <a:tailEnd/>
                    </a:ln>
                  </pic:spPr>
                </pic:pic>
              </a:graphicData>
            </a:graphic>
          </wp:inline>
        </w:drawing>
      </w:r>
    </w:p>
    <w:p w:rsidR="008744F5" w:rsidRPr="008744F5" w:rsidRDefault="008744F5" w:rsidP="008744F5">
      <w:pPr>
        <w:spacing w:line="360" w:lineRule="auto"/>
        <w:ind w:firstLine="525"/>
        <w:jc w:val="center"/>
        <w:rPr>
          <w:rFonts w:ascii="宋体" w:eastAsia="宋体" w:hAnsi="宋体" w:cs="宋体"/>
        </w:rPr>
      </w:pPr>
      <w:r>
        <w:rPr>
          <w:rFonts w:ascii="宋体" w:eastAsia="宋体" w:hAnsi="宋体" w:cs="宋体" w:hint="eastAsia"/>
        </w:rPr>
        <w:t>图</w:t>
      </w:r>
      <w:r w:rsidR="004E4634">
        <w:rPr>
          <w:rFonts w:ascii="宋体" w:eastAsia="宋体" w:hAnsi="宋体" w:cs="宋体" w:hint="eastAsia"/>
        </w:rPr>
        <w:t>2</w:t>
      </w:r>
      <w:r>
        <w:rPr>
          <w:rFonts w:ascii="宋体" w:eastAsia="宋体" w:hAnsi="宋体" w:cs="宋体" w:hint="eastAsia"/>
        </w:rPr>
        <w:t xml:space="preserve"> 北京市民终身学习平台整体框架图</w:t>
      </w:r>
    </w:p>
    <w:p w:rsidR="007E7CC5" w:rsidRDefault="00CD0FF4" w:rsidP="007E7CC5">
      <w:pPr>
        <w:spacing w:line="360" w:lineRule="auto"/>
        <w:ind w:firstLine="420"/>
        <w:rPr>
          <w:rFonts w:ascii="宋体" w:eastAsia="宋体" w:hAnsi="宋体" w:cs="宋体"/>
        </w:rPr>
      </w:pPr>
      <w:r>
        <w:rPr>
          <w:rFonts w:ascii="宋体" w:eastAsia="宋体" w:hAnsi="宋体" w:cs="宋体" w:hint="eastAsia"/>
        </w:rPr>
        <w:t>作为</w:t>
      </w:r>
      <w:r w:rsidR="00710DFF">
        <w:rPr>
          <w:rFonts w:ascii="宋体" w:eastAsia="宋体" w:hAnsi="宋体" w:cs="宋体" w:hint="eastAsia"/>
        </w:rPr>
        <w:t>北京</w:t>
      </w:r>
      <w:r>
        <w:rPr>
          <w:rFonts w:ascii="宋体" w:eastAsia="宋体" w:hAnsi="宋体" w:cs="宋体" w:hint="eastAsia"/>
        </w:rPr>
        <w:t>市民</w:t>
      </w:r>
      <w:r w:rsidR="00710DFF">
        <w:rPr>
          <w:rFonts w:ascii="宋体" w:eastAsia="宋体" w:hAnsi="宋体" w:cs="宋体" w:hint="eastAsia"/>
        </w:rPr>
        <w:t>的终身学习平台，将会</w:t>
      </w:r>
      <w:r w:rsidR="00C03056">
        <w:rPr>
          <w:rFonts w:ascii="宋体" w:eastAsia="宋体" w:hAnsi="宋体" w:cs="宋体" w:hint="eastAsia"/>
        </w:rPr>
        <w:t>建设和引进大量学习资源并</w:t>
      </w:r>
      <w:r w:rsidR="00710DFF">
        <w:rPr>
          <w:rFonts w:ascii="宋体" w:eastAsia="宋体" w:hAnsi="宋体" w:cs="宋体" w:hint="eastAsia"/>
        </w:rPr>
        <w:t>积累</w:t>
      </w:r>
      <w:r w:rsidR="00C03056">
        <w:rPr>
          <w:rFonts w:ascii="宋体" w:eastAsia="宋体" w:hAnsi="宋体" w:cs="宋体" w:hint="eastAsia"/>
        </w:rPr>
        <w:t>海量</w:t>
      </w:r>
      <w:r w:rsidR="00710DFF">
        <w:rPr>
          <w:rFonts w:ascii="宋体" w:eastAsia="宋体" w:hAnsi="宋体" w:cs="宋体" w:hint="eastAsia"/>
        </w:rPr>
        <w:t>的用户学习行为和结果数据，</w:t>
      </w:r>
      <w:r w:rsidR="00C03056" w:rsidRPr="00C03056">
        <w:rPr>
          <w:rFonts w:ascii="宋体" w:eastAsia="宋体" w:hAnsi="宋体" w:cs="宋体" w:hint="eastAsia"/>
        </w:rPr>
        <w:t>建构领域知识体系是开展各类教学活动与教学过程分析的基础工作与核心技术。通过从知识资源文本中挖掘出领域知识概念及概念关系、知识点及其关联、元数据等，在此基础上，生成能够体现知识多层次、多粒度以及内在关联关系的知识图谱。</w:t>
      </w:r>
    </w:p>
    <w:p w:rsidR="007E7CC5" w:rsidRPr="007B43C6" w:rsidRDefault="007E7CC5" w:rsidP="007E7CC5">
      <w:pPr>
        <w:spacing w:line="360" w:lineRule="auto"/>
        <w:ind w:firstLine="420"/>
        <w:rPr>
          <w:rFonts w:ascii="宋体" w:eastAsia="宋体" w:hAnsi="宋体" w:cs="宋体"/>
        </w:rPr>
      </w:pPr>
      <w:r>
        <w:rPr>
          <w:rFonts w:ascii="宋体" w:eastAsia="宋体" w:hAnsi="宋体" w:cs="宋体" w:hint="eastAsia"/>
        </w:rPr>
        <w:t>在学习门户和学分银行层面，都需要考虑接入内外部多个平台多个系统，</w:t>
      </w:r>
      <w:r w:rsidRPr="007E7CC5">
        <w:rPr>
          <w:rFonts w:ascii="宋体" w:eastAsia="宋体" w:hAnsi="宋体" w:cs="宋体" w:hint="eastAsia"/>
        </w:rPr>
        <w:t>目前缺乏相应的规范和机制以有效支撑海量</w:t>
      </w:r>
      <w:r w:rsidR="00F8114D">
        <w:rPr>
          <w:rFonts w:ascii="宋体" w:eastAsia="宋体" w:hAnsi="宋体" w:cs="宋体" w:hint="eastAsia"/>
        </w:rPr>
        <w:t>多源</w:t>
      </w:r>
      <w:r w:rsidRPr="007E7CC5">
        <w:rPr>
          <w:rFonts w:ascii="宋体" w:eastAsia="宋体" w:hAnsi="宋体" w:cs="宋体" w:hint="eastAsia"/>
        </w:rPr>
        <w:t>异构数据的汇聚。</w:t>
      </w:r>
      <w:r w:rsidR="00F8114D">
        <w:rPr>
          <w:rFonts w:ascii="宋体" w:eastAsia="宋体" w:hAnsi="宋体" w:cs="宋体" w:hint="eastAsia"/>
        </w:rPr>
        <w:t>本项目将</w:t>
      </w:r>
      <w:r w:rsidRPr="007E7CC5">
        <w:rPr>
          <w:rFonts w:ascii="宋体" w:eastAsia="宋体" w:hAnsi="宋体" w:cs="宋体" w:hint="eastAsia"/>
        </w:rPr>
        <w:t>重点发展数据清洗、存储、检索以及多情境下跨行业、海量异构数据的融合</w:t>
      </w:r>
      <w:r w:rsidR="00F8114D">
        <w:rPr>
          <w:rFonts w:ascii="宋体" w:eastAsia="宋体" w:hAnsi="宋体" w:cs="宋体" w:hint="eastAsia"/>
        </w:rPr>
        <w:t>技术</w:t>
      </w:r>
      <w:r w:rsidRPr="007E7CC5">
        <w:rPr>
          <w:rFonts w:ascii="宋体" w:eastAsia="宋体" w:hAnsi="宋体" w:cs="宋体" w:hint="eastAsia"/>
        </w:rPr>
        <w:t>，提升教育大数据的汇聚能力。</w:t>
      </w:r>
    </w:p>
    <w:p w:rsidR="0033358B" w:rsidRPr="008F7361" w:rsidRDefault="0033358B" w:rsidP="0033358B">
      <w:pPr>
        <w:spacing w:line="360" w:lineRule="auto"/>
        <w:ind w:firstLine="420"/>
        <w:rPr>
          <w:rFonts w:ascii="宋体" w:eastAsia="宋体" w:hAnsi="宋体" w:cs="宋体"/>
        </w:rPr>
      </w:pPr>
      <w:r w:rsidRPr="00D437BB">
        <w:rPr>
          <w:rFonts w:ascii="宋体" w:eastAsia="宋体" w:hAnsi="宋体" w:cs="宋体" w:hint="eastAsia"/>
        </w:rPr>
        <w:t>从学分银行的层面，区块链技术是又一代颠覆性技术，区块链技术的应用将会颠覆性地改变各行各业。 北京终身教育平台会开发基于区块链的学分银行。所有使用者的学习过程及结果都将上传到学分链上，利用区块链技术的分布式账本（Distributed Ledger），不可更改性，可溯源性，以及可插拔的共识机制等等特性，实现对学习过程和结果的不间断的、统一的、公平可靠的管理，公平公正地提供学习效率以及学习结果，同时结合知识点和知识图谱，为客户提供定制化的学习路径，实现对学习者的激励，启发学习者自主，主动的学习。为政府、机关、公司，学校已经其他团体提供唯一的、真实的、基于大数据的智能的支撑平台（见图3）</w:t>
      </w:r>
      <w:r>
        <w:rPr>
          <w:rFonts w:ascii="宋体" w:eastAsia="宋体" w:hAnsi="宋体" w:cs="宋体" w:hint="eastAsia"/>
        </w:rPr>
        <w:t>。</w:t>
      </w:r>
    </w:p>
    <w:p w:rsidR="00523024" w:rsidRPr="008F7361" w:rsidRDefault="006E0BE5">
      <w:pPr>
        <w:spacing w:line="360" w:lineRule="auto"/>
        <w:rPr>
          <w:rFonts w:ascii="仿宋_GB2312" w:eastAsia="仿宋_GB2312" w:hAnsi="仿宋_GB2312" w:cs="仿宋_GB2312"/>
        </w:rPr>
      </w:pPr>
      <w:r>
        <w:object w:dxaOrig="7973" w:dyaOrig="8954">
          <v:rect id="rectole0000000001" o:spid="_x0000_i1029" style="width:399pt;height:447.75pt" o:ole="" o:preferrelative="t" stroked="f">
            <v:imagedata r:id="rId10" o:title=""/>
          </v:rect>
          <o:OLEObject Type="Embed" ProgID="StaticMetafile" ShapeID="rectole0000000001" DrawAspect="Content" ObjectID="_1570475322" r:id="rId11"/>
        </w:object>
      </w:r>
    </w:p>
    <w:p w:rsidR="006E0BE5" w:rsidRDefault="00523024" w:rsidP="00523024">
      <w:pPr>
        <w:spacing w:line="360" w:lineRule="auto"/>
        <w:ind w:firstLineChars="1250" w:firstLine="2625"/>
        <w:rPr>
          <w:rFonts w:ascii="宋体" w:eastAsia="宋体" w:hAnsi="宋体" w:cs="宋体"/>
        </w:rPr>
      </w:pPr>
      <w:r>
        <w:rPr>
          <w:rFonts w:ascii="宋体" w:eastAsia="宋体" w:hAnsi="宋体" w:cs="宋体" w:hint="eastAsia"/>
        </w:rPr>
        <w:t>图</w:t>
      </w:r>
      <w:r w:rsidR="004E4634">
        <w:rPr>
          <w:rFonts w:ascii="宋体" w:eastAsia="宋体" w:hAnsi="宋体" w:cs="宋体" w:hint="eastAsia"/>
        </w:rPr>
        <w:t>3</w:t>
      </w:r>
      <w:r w:rsidR="00456817">
        <w:rPr>
          <w:rFonts w:ascii="宋体" w:eastAsia="宋体" w:hAnsi="宋体" w:cs="宋体"/>
        </w:rPr>
        <w:t>学分银行学习成果认证框架建设路径</w:t>
      </w:r>
    </w:p>
    <w:p w:rsidR="007B43C6" w:rsidRPr="007B43C6" w:rsidRDefault="007B43C6" w:rsidP="00D437BB">
      <w:pPr>
        <w:spacing w:line="360" w:lineRule="auto"/>
        <w:ind w:firstLine="420"/>
        <w:rPr>
          <w:rFonts w:ascii="宋体" w:eastAsia="宋体" w:hAnsi="宋体" w:cs="宋体"/>
        </w:rPr>
      </w:pPr>
      <w:r w:rsidRPr="007B43C6">
        <w:rPr>
          <w:rFonts w:ascii="宋体" w:eastAsia="宋体" w:hAnsi="宋体" w:cs="宋体" w:hint="eastAsia"/>
        </w:rPr>
        <w:t>学分银行是对学习者学习某门课程的过程和结果的客观记录，包括学分的存储和结果的使用，即形成学分的积累、转移和互认。</w:t>
      </w:r>
    </w:p>
    <w:p w:rsidR="007B43C6" w:rsidRPr="00366BBA" w:rsidRDefault="007B43C6" w:rsidP="00D437BB">
      <w:pPr>
        <w:spacing w:line="360" w:lineRule="auto"/>
        <w:ind w:firstLine="420"/>
        <w:rPr>
          <w:rFonts w:ascii="宋体" w:eastAsia="宋体" w:hAnsi="宋体" w:cs="宋体"/>
          <w:b/>
        </w:rPr>
      </w:pPr>
      <w:r w:rsidRPr="00366BBA">
        <w:rPr>
          <w:rFonts w:ascii="宋体" w:eastAsia="宋体" w:hAnsi="宋体" w:cs="宋体" w:hint="eastAsia"/>
          <w:b/>
        </w:rPr>
        <w:t>学分的存储——学分的积累和认定</w:t>
      </w:r>
    </w:p>
    <w:p w:rsidR="007B43C6" w:rsidRPr="007B43C6" w:rsidRDefault="007B43C6" w:rsidP="00D437BB">
      <w:pPr>
        <w:spacing w:line="360" w:lineRule="auto"/>
        <w:ind w:firstLine="420"/>
        <w:rPr>
          <w:rFonts w:ascii="宋体" w:eastAsia="宋体" w:hAnsi="宋体" w:cs="宋体"/>
        </w:rPr>
      </w:pPr>
      <w:r w:rsidRPr="007B43C6">
        <w:rPr>
          <w:rFonts w:ascii="宋体" w:eastAsia="宋体" w:hAnsi="宋体" w:cs="宋体" w:hint="eastAsia"/>
        </w:rPr>
        <w:t>学分的积累相当于向银行存款。学习者在课程超市网络平台注册后，根据课程信息介绍（如课程名称、适用对象、课程主要内容、课程价值与特色、学习时限、已有的课程评价信息、课程提供单位、学分、收费标准、可以互认的机构等），在同类课程中选择适合自己的课程；缴纳费用并完成相应的确认流程后，即获得学习权限；学习完成后，通过相应的鉴定环节，可获得该课程证书，学习成绩和相应的学分则计入该学习者网上学习档案中，同时在平台的数据库中予以记录备案。证书是学习者参加单科课程学习合格的证明，可用</w:t>
      </w:r>
      <w:r w:rsidRPr="007B43C6">
        <w:rPr>
          <w:rFonts w:ascii="宋体" w:eastAsia="宋体" w:hAnsi="宋体" w:cs="宋体" w:hint="eastAsia"/>
        </w:rPr>
        <w:lastRenderedPageBreak/>
        <w:t>于求职、升学等。</w:t>
      </w:r>
    </w:p>
    <w:p w:rsidR="007B43C6" w:rsidRPr="00366BBA" w:rsidRDefault="007B43C6" w:rsidP="00D437BB">
      <w:pPr>
        <w:spacing w:line="360" w:lineRule="auto"/>
        <w:ind w:firstLine="420"/>
        <w:rPr>
          <w:rFonts w:ascii="宋体" w:eastAsia="宋体" w:hAnsi="宋体" w:cs="宋体"/>
          <w:b/>
        </w:rPr>
      </w:pPr>
      <w:r w:rsidRPr="00366BBA">
        <w:rPr>
          <w:rFonts w:ascii="宋体" w:eastAsia="宋体" w:hAnsi="宋体" w:cs="宋体" w:hint="eastAsia"/>
          <w:b/>
        </w:rPr>
        <w:t>学分的使用——学分的转移和互认（折算）</w:t>
      </w:r>
    </w:p>
    <w:p w:rsidR="007B43C6" w:rsidRPr="007B43C6" w:rsidRDefault="007B43C6" w:rsidP="00D437BB">
      <w:pPr>
        <w:spacing w:line="360" w:lineRule="auto"/>
        <w:ind w:firstLine="420"/>
        <w:rPr>
          <w:rFonts w:ascii="宋体" w:eastAsia="宋体" w:hAnsi="宋体" w:cs="宋体"/>
        </w:rPr>
      </w:pPr>
      <w:r w:rsidRPr="007B43C6">
        <w:rPr>
          <w:rFonts w:ascii="宋体" w:eastAsia="宋体" w:hAnsi="宋体" w:cs="宋体" w:hint="eastAsia"/>
        </w:rPr>
        <w:t>学习者的学习结果可以选择不同的使用方式，如进入学业进修通道，学分的转移相当于通过银行对不同货币币种进行兑换；学分的互认，相当于银行储户通过银行进行转账。此外，并不是所有的课程都有条件进行学分转移，能否进行学分转移，取决于课程提供方的资质。</w:t>
      </w:r>
    </w:p>
    <w:p w:rsidR="007B43C6" w:rsidRPr="007B43C6" w:rsidRDefault="00CA4E93" w:rsidP="00D437BB">
      <w:pPr>
        <w:spacing w:line="360" w:lineRule="auto"/>
        <w:ind w:firstLine="420"/>
        <w:rPr>
          <w:rFonts w:ascii="宋体" w:eastAsia="宋体" w:hAnsi="宋体" w:cs="宋体"/>
        </w:rPr>
      </w:pPr>
      <w:r>
        <w:rPr>
          <w:rFonts w:ascii="宋体" w:eastAsia="宋体" w:hAnsi="宋体" w:cs="宋体" w:hint="eastAsia"/>
        </w:rPr>
        <w:t>①</w:t>
      </w:r>
      <w:r w:rsidR="007B43C6" w:rsidRPr="007B43C6">
        <w:rPr>
          <w:rFonts w:ascii="宋体" w:eastAsia="宋体" w:hAnsi="宋体" w:cs="宋体" w:hint="eastAsia"/>
        </w:rPr>
        <w:t>学习结果本身即可证明已经具备相应的能力和资质</w:t>
      </w:r>
    </w:p>
    <w:p w:rsidR="007B43C6" w:rsidRPr="007B43C6" w:rsidRDefault="007B43C6" w:rsidP="00D437BB">
      <w:pPr>
        <w:spacing w:line="360" w:lineRule="auto"/>
        <w:ind w:firstLine="420"/>
        <w:rPr>
          <w:rFonts w:ascii="宋体" w:eastAsia="宋体" w:hAnsi="宋体" w:cs="宋体"/>
        </w:rPr>
      </w:pPr>
      <w:r w:rsidRPr="007B43C6">
        <w:rPr>
          <w:rFonts w:ascii="宋体" w:eastAsia="宋体" w:hAnsi="宋体" w:cs="宋体" w:hint="eastAsia"/>
        </w:rPr>
        <w:t>某些行业或机构通过多门课程的组合，设计出特定的培训产品，学习者学完并通过相应的测评后，即具备某种能力，或者获得了上岗的资格。</w:t>
      </w:r>
    </w:p>
    <w:p w:rsidR="007B43C6" w:rsidRPr="007B43C6" w:rsidRDefault="00CA4E93" w:rsidP="00D437BB">
      <w:pPr>
        <w:spacing w:line="360" w:lineRule="auto"/>
        <w:ind w:firstLine="420"/>
        <w:rPr>
          <w:rFonts w:ascii="宋体" w:eastAsia="宋体" w:hAnsi="宋体" w:cs="宋体"/>
        </w:rPr>
      </w:pPr>
      <w:r>
        <w:rPr>
          <w:rFonts w:ascii="宋体" w:eastAsia="宋体" w:hAnsi="宋体" w:cs="宋体" w:hint="eastAsia"/>
        </w:rPr>
        <w:t>②</w:t>
      </w:r>
      <w:r w:rsidR="007B43C6" w:rsidRPr="007B43C6">
        <w:rPr>
          <w:rFonts w:ascii="宋体" w:eastAsia="宋体" w:hAnsi="宋体" w:cs="宋体" w:hint="eastAsia"/>
        </w:rPr>
        <w:t>学习结果进入职业教育认证通道</w:t>
      </w:r>
    </w:p>
    <w:p w:rsidR="007B43C6" w:rsidRPr="007B43C6" w:rsidRDefault="007B43C6" w:rsidP="00D437BB">
      <w:pPr>
        <w:spacing w:line="360" w:lineRule="auto"/>
        <w:ind w:firstLine="420"/>
        <w:rPr>
          <w:rFonts w:ascii="宋体" w:eastAsia="宋体" w:hAnsi="宋体" w:cs="宋体"/>
        </w:rPr>
      </w:pPr>
      <w:r w:rsidRPr="007B43C6">
        <w:rPr>
          <w:rFonts w:ascii="宋体" w:eastAsia="宋体" w:hAnsi="宋体" w:cs="宋体" w:hint="eastAsia"/>
        </w:rPr>
        <w:t>目前社会上的职业教育培训或认证机构众多，学习者“一人拿多证”的情况非常普遍。建立课程超市后，不同资源方根据规则，实现课程互选、学分互认，可以减少学习者的重复投入，降低学习成本。</w:t>
      </w:r>
    </w:p>
    <w:p w:rsidR="007B43C6" w:rsidRPr="007B43C6" w:rsidRDefault="00CA4E93" w:rsidP="00D437BB">
      <w:pPr>
        <w:spacing w:line="360" w:lineRule="auto"/>
        <w:ind w:firstLine="420"/>
        <w:rPr>
          <w:rFonts w:ascii="宋体" w:eastAsia="宋体" w:hAnsi="宋体" w:cs="宋体"/>
        </w:rPr>
      </w:pPr>
      <w:r>
        <w:rPr>
          <w:rFonts w:ascii="宋体" w:eastAsia="宋体" w:hAnsi="宋体" w:cs="宋体" w:hint="eastAsia"/>
        </w:rPr>
        <w:t>③</w:t>
      </w:r>
      <w:r w:rsidR="007B43C6" w:rsidRPr="007B43C6">
        <w:rPr>
          <w:rFonts w:ascii="宋体" w:eastAsia="宋体" w:hAnsi="宋体" w:cs="宋体" w:hint="eastAsia"/>
        </w:rPr>
        <w:t>学习结果用于进入学历教育</w:t>
      </w:r>
    </w:p>
    <w:p w:rsidR="007B43C6" w:rsidRPr="007B43C6" w:rsidRDefault="007B43C6" w:rsidP="00D437BB">
      <w:pPr>
        <w:spacing w:line="360" w:lineRule="auto"/>
        <w:ind w:firstLine="420"/>
        <w:rPr>
          <w:rFonts w:ascii="宋体" w:eastAsia="宋体" w:hAnsi="宋体" w:cs="宋体"/>
        </w:rPr>
      </w:pPr>
      <w:r w:rsidRPr="007B43C6">
        <w:rPr>
          <w:rFonts w:ascii="宋体" w:eastAsia="宋体" w:hAnsi="宋体" w:cs="宋体" w:hint="eastAsia"/>
        </w:rPr>
        <w:t>一旦学习者开启学历教育通道，平台自动提示已有学分信息，并提醒学习者可用已有学分当量替换相关课程；学习者根据信息提示，提出学分转移和互认的申请，学校确认属实后即可完成学分的转移和互认。</w:t>
      </w:r>
    </w:p>
    <w:p w:rsidR="007B43C6" w:rsidRDefault="007B43C6" w:rsidP="00CA4E93">
      <w:pPr>
        <w:spacing w:line="360" w:lineRule="auto"/>
        <w:ind w:firstLine="420"/>
        <w:rPr>
          <w:rFonts w:ascii="宋体" w:eastAsia="宋体" w:hAnsi="宋体" w:cs="宋体"/>
        </w:rPr>
      </w:pPr>
      <w:r w:rsidRPr="007B43C6">
        <w:rPr>
          <w:rFonts w:ascii="宋体" w:eastAsia="宋体" w:hAnsi="宋体" w:cs="宋体" w:hint="eastAsia"/>
        </w:rPr>
        <w:t>在学分互认、转移中，还涉及学分折算问题。根据课程在不同专业、教育体系中的地位、属性等因素，为课程对应的学分设定折算系数，并提前在课程超市平台向学习者公布。</w:t>
      </w:r>
    </w:p>
    <w:p w:rsidR="000E0C5D" w:rsidRDefault="00DC07CD" w:rsidP="000E0C5D">
      <w:pPr>
        <w:spacing w:line="360" w:lineRule="auto"/>
        <w:rPr>
          <w:rFonts w:ascii="宋体" w:eastAsia="宋体" w:hAnsi="宋体" w:cs="宋体"/>
          <w:b/>
        </w:rPr>
      </w:pPr>
      <w:r>
        <w:rPr>
          <w:rFonts w:ascii="宋体" w:eastAsia="宋体" w:hAnsi="宋体" w:cs="宋体" w:hint="eastAsia"/>
          <w:b/>
        </w:rPr>
        <w:t>（4）</w:t>
      </w:r>
      <w:r w:rsidR="00664156">
        <w:rPr>
          <w:rFonts w:ascii="宋体" w:eastAsia="宋体" w:hAnsi="宋体" w:cs="宋体" w:hint="eastAsia"/>
          <w:b/>
        </w:rPr>
        <w:t>平台功能建设</w:t>
      </w:r>
    </w:p>
    <w:p w:rsidR="00664156" w:rsidRPr="00664156" w:rsidRDefault="00664156" w:rsidP="000E0C5D">
      <w:pPr>
        <w:spacing w:line="360" w:lineRule="auto"/>
        <w:rPr>
          <w:rFonts w:ascii="宋体" w:eastAsia="宋体" w:hAnsi="宋体" w:cs="宋体"/>
          <w:b/>
        </w:rPr>
      </w:pPr>
      <w:r>
        <w:rPr>
          <w:rFonts w:ascii="宋体" w:eastAsia="宋体" w:hAnsi="宋体" w:cs="宋体" w:hint="eastAsia"/>
          <w:b/>
        </w:rPr>
        <w:t xml:space="preserve">    功能描述</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①</w:t>
      </w:r>
      <w:r w:rsidR="000E0C5D">
        <w:rPr>
          <w:rFonts w:ascii="宋体" w:eastAsia="宋体" w:hAnsi="宋体" w:cs="宋体"/>
        </w:rPr>
        <w:t>对外表现层</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整个系统的入口分为三块：管理后台、用户学习门户和移动端。</w:t>
      </w:r>
      <w:r w:rsidRPr="00D437BB">
        <w:rPr>
          <w:rFonts w:ascii="宋体" w:eastAsia="宋体" w:hAnsi="宋体" w:cs="宋体"/>
        </w:rPr>
        <w:t>CMS</w:t>
      </w:r>
      <w:r>
        <w:rPr>
          <w:rFonts w:ascii="宋体" w:eastAsia="宋体" w:hAnsi="宋体" w:cs="宋体"/>
        </w:rPr>
        <w:t>管理后台主要是运营人员对系统进行管理时使用的后台；用户学习门户系统是对所有互联网用户开放的学习门户入口；移动端是提供给手机用户的，使用户可以更方便地使用我们的系统。</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②</w:t>
      </w:r>
      <w:r w:rsidR="000E0C5D">
        <w:rPr>
          <w:rFonts w:ascii="宋体" w:eastAsia="宋体" w:hAnsi="宋体" w:cs="宋体"/>
        </w:rPr>
        <w:t>业务逻辑层</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在三个入口系统之下，是最复杂、子系统最多的业务逻辑层，它包括了所有平台支持的各种业务逻辑处理。因为需要考虑支持与多个外部平台进行对接，所以需要在业务逻辑之下统一处理不同平台的特性，使多平台的特性对下面更通用的服务透明，这样可以减少成本、提高效率。</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lastRenderedPageBreak/>
        <w:t>③</w:t>
      </w:r>
      <w:r w:rsidR="000E0C5D">
        <w:rPr>
          <w:rFonts w:ascii="宋体" w:eastAsia="宋体" w:hAnsi="宋体" w:cs="宋体"/>
        </w:rPr>
        <w:t>公共服务层</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公共服务层主要目的是支持上层业务逻辑系统的有效运行，并将各模块常用的功能抽取出来统一管理维护，提高系统复用性，减少维护成本。例如：支付结算、视频的点播直播等服务。</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④</w:t>
      </w:r>
      <w:r w:rsidR="000E0C5D">
        <w:rPr>
          <w:rFonts w:ascii="宋体" w:eastAsia="宋体" w:hAnsi="宋体" w:cs="宋体"/>
        </w:rPr>
        <w:t>基础服务层</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基础服务层的功能会更加底层，它主要是支持公共服务层与业务逻辑层。主要基础服务包括：异步任务、日志打点、缓存等。异步任务是将一些不考虑实时性的需求放入后台队列进行运行，以此来提高系统整体性能；日志打点是系统数据统计与分析的基础，也是线上</w:t>
      </w:r>
      <w:r w:rsidRPr="00D437BB">
        <w:rPr>
          <w:rFonts w:ascii="宋体" w:eastAsia="宋体" w:hAnsi="宋体" w:cs="宋体"/>
        </w:rPr>
        <w:t>bug</w:t>
      </w:r>
      <w:r>
        <w:rPr>
          <w:rFonts w:ascii="宋体" w:eastAsia="宋体" w:hAnsi="宋体" w:cs="宋体"/>
        </w:rPr>
        <w:t>调试的关键手段；缓存是基于大量请求会访问少部分数据的实际情况，将少部分数据放入缓存进行存储，以减少数据库压力，提供系统整体性能。</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⑤</w:t>
      </w:r>
      <w:r w:rsidR="000E0C5D">
        <w:rPr>
          <w:rFonts w:ascii="宋体" w:eastAsia="宋体" w:hAnsi="宋体" w:cs="宋体"/>
        </w:rPr>
        <w:t>数据库层</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考虑到数据持久化需求的多样性，我们同时使用关系型数据库与非关系型数据库。关系型数据库主要存储业务逻辑相关的部分数据，这些数据关系图明确、变动性不大，很容易抽象出实体。非关系型数据库主要存储一些内容性的数据，这部分数据具有多样性、变动性大等特点。</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⑥</w:t>
      </w:r>
      <w:r w:rsidR="000E0C5D">
        <w:rPr>
          <w:rFonts w:ascii="宋体" w:eastAsia="宋体" w:hAnsi="宋体" w:cs="宋体"/>
        </w:rPr>
        <w:t>辅助系统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为了保证系统的稳定性，同时提高系统开发维护效率，需要开发一套自动化测试与部署方案。</w:t>
      </w:r>
    </w:p>
    <w:p w:rsidR="000E0C5D" w:rsidRPr="00CA4E93" w:rsidRDefault="000E0C5D" w:rsidP="00D437BB">
      <w:pPr>
        <w:spacing w:line="360" w:lineRule="auto"/>
        <w:ind w:firstLine="420"/>
        <w:rPr>
          <w:rFonts w:ascii="宋体" w:eastAsia="宋体" w:hAnsi="宋体" w:cs="宋体"/>
          <w:b/>
        </w:rPr>
      </w:pPr>
      <w:r w:rsidRPr="00CA4E93">
        <w:rPr>
          <w:rFonts w:ascii="宋体" w:eastAsia="宋体" w:hAnsi="宋体" w:cs="宋体"/>
          <w:b/>
        </w:rPr>
        <w:t>模块组成</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系统主要包含如下功能模块：</w:t>
      </w:r>
    </w:p>
    <w:p w:rsidR="000E0C5D" w:rsidRPr="00CA4E93" w:rsidRDefault="000E0C5D" w:rsidP="00CA4E93">
      <w:pPr>
        <w:pStyle w:val="a8"/>
        <w:numPr>
          <w:ilvl w:val="0"/>
          <w:numId w:val="47"/>
        </w:numPr>
        <w:spacing w:line="360" w:lineRule="auto"/>
        <w:ind w:firstLineChars="0"/>
        <w:rPr>
          <w:rFonts w:ascii="宋体" w:eastAsia="宋体" w:hAnsi="宋体" w:cs="宋体"/>
        </w:rPr>
      </w:pPr>
      <w:r w:rsidRPr="00CA4E93">
        <w:rPr>
          <w:rFonts w:ascii="宋体" w:eastAsia="宋体" w:hAnsi="宋体" w:cs="宋体"/>
        </w:rPr>
        <w:t>门户系统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门户系统包括信息发布、内容展示、培训讲座、信息查询、招生、报名、选课、缴费等模块，同时也是整个平台的总入口。</w:t>
      </w:r>
    </w:p>
    <w:p w:rsidR="000E0C5D" w:rsidRPr="00CA4E93" w:rsidRDefault="000E0C5D" w:rsidP="00CA4E93">
      <w:pPr>
        <w:pStyle w:val="a8"/>
        <w:numPr>
          <w:ilvl w:val="0"/>
          <w:numId w:val="47"/>
        </w:numPr>
        <w:spacing w:line="360" w:lineRule="auto"/>
        <w:ind w:firstLineChars="0"/>
        <w:rPr>
          <w:rFonts w:ascii="宋体" w:eastAsia="宋体" w:hAnsi="宋体" w:cs="宋体"/>
        </w:rPr>
      </w:pPr>
      <w:r w:rsidRPr="00CA4E93">
        <w:rPr>
          <w:rFonts w:ascii="宋体" w:eastAsia="宋体" w:hAnsi="宋体" w:cs="宋体"/>
        </w:rPr>
        <w:t>学分银行系统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学分银行不仅涵盖传统意义上的学分，其目的是服务于市民的终身学习，实现成果认证、积累与转换制度框架。考虑到非学历教育学习成果学分认证与学历教育课程的对接、及学生学历学位需求，根据不同类型学习成果分类目录，研究设计完全学分制课程编码体系，为学生自主选课、学分计量、学分银行课程超市数据库建设和学习成果认证平台建设提供支撑。</w:t>
      </w:r>
    </w:p>
    <w:p w:rsidR="000E0C5D" w:rsidRPr="00CA4E93" w:rsidRDefault="000E0C5D" w:rsidP="00CA4E93">
      <w:pPr>
        <w:pStyle w:val="a8"/>
        <w:numPr>
          <w:ilvl w:val="0"/>
          <w:numId w:val="47"/>
        </w:numPr>
        <w:spacing w:line="360" w:lineRule="auto"/>
        <w:ind w:firstLineChars="0"/>
        <w:rPr>
          <w:rFonts w:ascii="宋体" w:eastAsia="宋体" w:hAnsi="宋体" w:cs="宋体"/>
        </w:rPr>
      </w:pPr>
      <w:r w:rsidRPr="00CA4E93">
        <w:rPr>
          <w:rFonts w:ascii="宋体" w:eastAsia="宋体" w:hAnsi="宋体" w:cs="宋体"/>
        </w:rPr>
        <w:t>资源管理系统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lastRenderedPageBreak/>
        <w:t>资源库定位于“能学、辅教”。“能学”指凡有学习意愿并具备基本学习条件的高校学生、教师和社会学习者，均能够通过自主使用资源库实现不同起点的系统化、个性化学习，并实现一定的学习目标。“辅教”指教师可以针对不同的教授对象和课程要求，利用资源库灵活组织教学内容、辅助教学实施，实现教学目标；学生可以在课堂教学以外，通过使用资源库巩固所学和拓展学习，科研人员可以在资源库库中以视频、文档等比较方便浏览下载的形式展示自己研究领域的成果，是成果使用最大化，同时为其他研究人员提供基础资料。</w:t>
      </w:r>
    </w:p>
    <w:p w:rsidR="000E0C5D" w:rsidRPr="00CA4E93" w:rsidRDefault="000E0C5D" w:rsidP="00CA4E93">
      <w:pPr>
        <w:pStyle w:val="a8"/>
        <w:numPr>
          <w:ilvl w:val="0"/>
          <w:numId w:val="47"/>
        </w:numPr>
        <w:spacing w:line="360" w:lineRule="auto"/>
        <w:ind w:firstLineChars="0"/>
        <w:rPr>
          <w:rFonts w:ascii="宋体" w:eastAsia="宋体" w:hAnsi="宋体" w:cs="宋体"/>
        </w:rPr>
      </w:pPr>
      <w:r w:rsidRPr="00CA4E93">
        <w:rPr>
          <w:rFonts w:ascii="宋体" w:eastAsia="宋体" w:hAnsi="宋体" w:cs="宋体"/>
        </w:rPr>
        <w:t>课件编辑系统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课件编辑系统是平台最核心的内容管理工具，通过它可以管理在线课程，包括：创建在线课程、编辑课程信息、编辑课程模板等。</w:t>
      </w:r>
    </w:p>
    <w:p w:rsidR="000E0C5D" w:rsidRPr="00CA4E93" w:rsidRDefault="000E0C5D" w:rsidP="00CA4E93">
      <w:pPr>
        <w:pStyle w:val="a8"/>
        <w:numPr>
          <w:ilvl w:val="0"/>
          <w:numId w:val="47"/>
        </w:numPr>
        <w:spacing w:line="360" w:lineRule="auto"/>
        <w:ind w:firstLineChars="0"/>
        <w:rPr>
          <w:rFonts w:ascii="宋体" w:eastAsia="宋体" w:hAnsi="宋体" w:cs="宋体"/>
        </w:rPr>
      </w:pPr>
      <w:r w:rsidRPr="00CA4E93">
        <w:rPr>
          <w:rFonts w:ascii="宋体" w:eastAsia="宋体" w:hAnsi="宋体" w:cs="宋体"/>
        </w:rPr>
        <w:t>学习管理系统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学习管理系统（</w:t>
      </w:r>
      <w:r w:rsidRPr="00D437BB">
        <w:rPr>
          <w:rFonts w:ascii="宋体" w:eastAsia="宋体" w:hAnsi="宋体" w:cs="宋体"/>
        </w:rPr>
        <w:t>LMS</w:t>
      </w:r>
      <w:r>
        <w:rPr>
          <w:rFonts w:ascii="宋体" w:eastAsia="宋体" w:hAnsi="宋体" w:cs="宋体"/>
        </w:rPr>
        <w:t>）为学习者提供视频、课件、讨论、作业、测试等服务，是学习者与系统交互的入口。</w:t>
      </w:r>
    </w:p>
    <w:p w:rsidR="000E0C5D" w:rsidRPr="00CA4E93" w:rsidRDefault="000E0C5D" w:rsidP="00CA4E93">
      <w:pPr>
        <w:pStyle w:val="a8"/>
        <w:numPr>
          <w:ilvl w:val="0"/>
          <w:numId w:val="47"/>
        </w:numPr>
        <w:spacing w:line="360" w:lineRule="auto"/>
        <w:ind w:firstLineChars="0"/>
        <w:rPr>
          <w:rFonts w:ascii="宋体" w:eastAsia="宋体" w:hAnsi="宋体" w:cs="宋体"/>
        </w:rPr>
      </w:pPr>
      <w:r w:rsidRPr="00CA4E93">
        <w:rPr>
          <w:rFonts w:ascii="宋体" w:eastAsia="宋体" w:hAnsi="宋体" w:cs="宋体"/>
        </w:rPr>
        <w:t>个人空间</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教师和学生分别利用自己的账号，在同一门户网站登录平台，平台自动识别相应用户的身份，并跳转到对应的空间。如果一个账户有多重角色，则可以在登陆后，跳转至权限相对高的空间，并可以切换显示不同角色空间。</w:t>
      </w:r>
    </w:p>
    <w:p w:rsidR="000E0C5D" w:rsidRPr="00CA4E93" w:rsidRDefault="000E0C5D" w:rsidP="00CA4E93">
      <w:pPr>
        <w:pStyle w:val="a8"/>
        <w:numPr>
          <w:ilvl w:val="0"/>
          <w:numId w:val="47"/>
        </w:numPr>
        <w:spacing w:line="360" w:lineRule="auto"/>
        <w:ind w:firstLineChars="0"/>
        <w:rPr>
          <w:rFonts w:ascii="宋体" w:eastAsia="宋体" w:hAnsi="宋体" w:cs="宋体"/>
        </w:rPr>
      </w:pPr>
      <w:r w:rsidRPr="00CA4E93">
        <w:rPr>
          <w:rFonts w:ascii="宋体" w:eastAsia="宋体" w:hAnsi="宋体" w:cs="宋体"/>
        </w:rPr>
        <w:t>学习空间</w:t>
      </w:r>
    </w:p>
    <w:p w:rsidR="000E0C5D" w:rsidRPr="00D437BB" w:rsidRDefault="000E0C5D" w:rsidP="00CA4E93">
      <w:pPr>
        <w:spacing w:line="360" w:lineRule="auto"/>
        <w:ind w:firstLine="420"/>
        <w:rPr>
          <w:rFonts w:ascii="宋体" w:eastAsia="宋体" w:hAnsi="宋体" w:cs="宋体"/>
        </w:rPr>
      </w:pPr>
      <w:r>
        <w:rPr>
          <w:rFonts w:ascii="宋体" w:eastAsia="宋体" w:hAnsi="宋体" w:cs="宋体"/>
        </w:rPr>
        <w:t>学习者登录平台后，默认进入学习空间。学生账户在平台发生的所有学生行为，如学习课程视频、在线阅读课程参考书、完成作业和考试、在线提问、在线互动讨论、获得学分等等，都汇聚在其学习空间中。</w:t>
      </w:r>
    </w:p>
    <w:p w:rsidR="000E0C5D" w:rsidRPr="00D437BB" w:rsidRDefault="00CA4E93" w:rsidP="00CA4E93">
      <w:pPr>
        <w:spacing w:line="360" w:lineRule="auto"/>
        <w:ind w:firstLine="420"/>
        <w:rPr>
          <w:rFonts w:ascii="宋体" w:eastAsia="宋体" w:hAnsi="宋体" w:cs="宋体"/>
        </w:rPr>
      </w:pPr>
      <w:r>
        <w:rPr>
          <w:rFonts w:ascii="宋体" w:eastAsia="宋体" w:hAnsi="宋体" w:cs="宋体"/>
        </w:rPr>
        <w:t>⑧</w:t>
      </w:r>
      <w:r w:rsidR="000E0C5D">
        <w:rPr>
          <w:rFonts w:ascii="宋体" w:eastAsia="宋体" w:hAnsi="宋体" w:cs="宋体"/>
        </w:rPr>
        <w:t>教学空间：进行教学管理相关工作的网站，如课程创建编辑、为课程批量注册选课学生、给学生发站内信等。</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rPr>
        <w:t>⑨</w:t>
      </w:r>
      <w:r w:rsidR="000E0C5D">
        <w:rPr>
          <w:rFonts w:ascii="宋体" w:eastAsia="宋体" w:hAnsi="宋体" w:cs="宋体"/>
        </w:rPr>
        <w:t>交互系统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平台提供在线交流的功能，并能接入微信等即时交流（</w:t>
      </w:r>
      <w:r w:rsidRPr="00D437BB">
        <w:rPr>
          <w:rFonts w:ascii="宋体" w:eastAsia="宋体" w:hAnsi="宋体" w:cs="宋体"/>
        </w:rPr>
        <w:t>IM</w:t>
      </w:r>
      <w:r>
        <w:rPr>
          <w:rFonts w:ascii="宋体" w:eastAsia="宋体" w:hAnsi="宋体" w:cs="宋体"/>
        </w:rPr>
        <w:t>）工具。用户可以就课程学习进行讨论，可以使用富媒体的资源进行讨论内容的补充答疑，增强师生的互动，加深学生对知识的理解。</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⑩</w:t>
      </w:r>
      <w:r w:rsidR="000E0C5D">
        <w:rPr>
          <w:rFonts w:ascii="宋体" w:eastAsia="宋体" w:hAnsi="宋体" w:cs="宋体"/>
        </w:rPr>
        <w:t>考试系统</w:t>
      </w:r>
    </w:p>
    <w:p w:rsidR="000E0C5D" w:rsidRPr="00D437BB" w:rsidRDefault="000E0C5D" w:rsidP="00CA4E93">
      <w:pPr>
        <w:spacing w:line="360" w:lineRule="auto"/>
        <w:ind w:firstLine="420"/>
        <w:rPr>
          <w:rFonts w:ascii="宋体" w:eastAsia="宋体" w:hAnsi="宋体" w:cs="宋体"/>
        </w:rPr>
      </w:pPr>
      <w:r>
        <w:rPr>
          <w:rFonts w:ascii="宋体" w:eastAsia="宋体" w:hAnsi="宋体" w:cs="宋体"/>
        </w:rPr>
        <w:t>在线考试系统的设计主要考虑高并发、实时性、稳定性和安全性，需要支持万人级别的同时登录和提交。同时探索实现基于人工智能的在线监考功能，包括基于生物特征的身</w:t>
      </w:r>
      <w:r>
        <w:rPr>
          <w:rFonts w:ascii="宋体" w:eastAsia="宋体" w:hAnsi="宋体" w:cs="宋体"/>
        </w:rPr>
        <w:lastRenderedPageBreak/>
        <w:t>份认证、环境监控、场景识别和异常感知等。</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⑾</w:t>
      </w:r>
      <w:r w:rsidR="000E0C5D">
        <w:rPr>
          <w:rFonts w:ascii="宋体" w:eastAsia="宋体" w:hAnsi="宋体" w:cs="宋体"/>
        </w:rPr>
        <w:t>远程实验系统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实验方式主要包括两种类型：仿真实验和遥控实验。仿真实验在计算机中用软件模拟仪器、设备、元器件等实验器材；遥控实验利用计算机网络和遥控技术，通过网络连接学校远程实验室，遥控操作实验设备，取得实验结果。</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⑿</w:t>
      </w:r>
      <w:r w:rsidR="000E0C5D">
        <w:rPr>
          <w:rFonts w:ascii="宋体" w:eastAsia="宋体" w:hAnsi="宋体" w:cs="宋体"/>
        </w:rPr>
        <w:t>大数据分析系统</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通过统计教师和学生在教学过程中产生的数据进行分析，为学生、教师、教务管理者分角色提供不同数据支持，例如可以帮助教师了解教学开展情况及效果，教师可以细粒度掌握学生学习进度和效果，了解每位学生在每个章节中的每个单元学习信息，如视频观看进度、讨论区参与程度、答题正确与否。数据分析系统包含数据在线展示和数据下载两部分。</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⒀</w:t>
      </w:r>
      <w:r w:rsidR="000E0C5D">
        <w:rPr>
          <w:rFonts w:ascii="宋体" w:eastAsia="宋体" w:hAnsi="宋体" w:cs="宋体"/>
        </w:rPr>
        <w:t>移动端</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平台兼容主流移动终端设备，支持智能手机（</w:t>
      </w:r>
      <w:r w:rsidRPr="00D437BB">
        <w:rPr>
          <w:rFonts w:ascii="宋体" w:eastAsia="宋体" w:hAnsi="宋体" w:cs="宋体"/>
        </w:rPr>
        <w:t>iOS</w:t>
      </w:r>
      <w:r>
        <w:rPr>
          <w:rFonts w:ascii="宋体" w:eastAsia="宋体" w:hAnsi="宋体" w:cs="宋体"/>
        </w:rPr>
        <w:t>、</w:t>
      </w:r>
      <w:r w:rsidRPr="00D437BB">
        <w:rPr>
          <w:rFonts w:ascii="宋体" w:eastAsia="宋体" w:hAnsi="宋体" w:cs="宋体"/>
        </w:rPr>
        <w:t>Andriod</w:t>
      </w:r>
      <w:r>
        <w:rPr>
          <w:rFonts w:ascii="宋体" w:eastAsia="宋体" w:hAnsi="宋体" w:cs="宋体"/>
        </w:rPr>
        <w:t>）和平板电脑等移动终端，可以通过专有</w:t>
      </w:r>
      <w:r w:rsidRPr="00D437BB">
        <w:rPr>
          <w:rFonts w:ascii="宋体" w:eastAsia="宋体" w:hAnsi="宋体" w:cs="宋体"/>
        </w:rPr>
        <w:t>APP</w:t>
      </w:r>
      <w:r>
        <w:rPr>
          <w:rFonts w:ascii="宋体" w:eastAsia="宋体" w:hAnsi="宋体" w:cs="宋体"/>
        </w:rPr>
        <w:t>、移动浏览器和微信进行访问。</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⒁</w:t>
      </w:r>
      <w:r w:rsidR="000E0C5D">
        <w:rPr>
          <w:rFonts w:ascii="宋体" w:eastAsia="宋体" w:hAnsi="宋体" w:cs="宋体"/>
        </w:rPr>
        <w:t>对外接口</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平台可以与第三方系统，如教务管理系统、学籍管理系统对接，以实现数据交换，保证数据的完整性、一致性和复用性，减少数据处理的重复工作量。</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平台可以接入第三方学习网站及其资源，实现单点登录。</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t>平台可以接入第三方机构的用户信息、学习记录、认证等数据。</w:t>
      </w:r>
    </w:p>
    <w:p w:rsidR="000E0C5D" w:rsidRPr="00D437BB" w:rsidRDefault="00CA4E93" w:rsidP="00D437BB">
      <w:pPr>
        <w:spacing w:line="360" w:lineRule="auto"/>
        <w:ind w:firstLine="420"/>
        <w:rPr>
          <w:rFonts w:ascii="宋体" w:eastAsia="宋体" w:hAnsi="宋体" w:cs="宋体"/>
        </w:rPr>
      </w:pPr>
      <w:r>
        <w:rPr>
          <w:rFonts w:ascii="宋体" w:eastAsia="宋体" w:hAnsi="宋体" w:cs="宋体" w:hint="eastAsia"/>
        </w:rPr>
        <w:t>⒂</w:t>
      </w:r>
      <w:r w:rsidR="000E0C5D">
        <w:rPr>
          <w:rFonts w:ascii="宋体" w:eastAsia="宋体" w:hAnsi="宋体" w:cs="宋体"/>
        </w:rPr>
        <w:t>基础服务</w:t>
      </w:r>
    </w:p>
    <w:p w:rsidR="000E0C5D" w:rsidRPr="00D437BB" w:rsidRDefault="000E0C5D" w:rsidP="00CA4E93">
      <w:pPr>
        <w:spacing w:line="360" w:lineRule="auto"/>
        <w:ind w:firstLine="420"/>
        <w:rPr>
          <w:rFonts w:ascii="宋体" w:eastAsia="宋体" w:hAnsi="宋体" w:cs="宋体"/>
        </w:rPr>
      </w:pPr>
      <w:r>
        <w:rPr>
          <w:rFonts w:ascii="宋体" w:eastAsia="宋体" w:hAnsi="宋体" w:cs="宋体"/>
        </w:rPr>
        <w:t>平台提供统一的用户身份认证、权限管理、在线支付结算、视频存储</w:t>
      </w:r>
      <w:r w:rsidRPr="00D437BB">
        <w:rPr>
          <w:rFonts w:ascii="宋体" w:eastAsia="宋体" w:hAnsi="宋体" w:cs="宋体"/>
        </w:rPr>
        <w:t>/</w:t>
      </w:r>
      <w:r>
        <w:rPr>
          <w:rFonts w:ascii="宋体" w:eastAsia="宋体" w:hAnsi="宋体" w:cs="宋体"/>
        </w:rPr>
        <w:t>转码</w:t>
      </w:r>
      <w:r w:rsidRPr="00D437BB">
        <w:rPr>
          <w:rFonts w:ascii="宋体" w:eastAsia="宋体" w:hAnsi="宋体" w:cs="宋体"/>
        </w:rPr>
        <w:t>/</w:t>
      </w:r>
      <w:r>
        <w:rPr>
          <w:rFonts w:ascii="宋体" w:eastAsia="宋体" w:hAnsi="宋体" w:cs="宋体"/>
        </w:rPr>
        <w:t>点播</w:t>
      </w:r>
      <w:r w:rsidRPr="00D437BB">
        <w:rPr>
          <w:rFonts w:ascii="宋体" w:eastAsia="宋体" w:hAnsi="宋体" w:cs="宋体"/>
        </w:rPr>
        <w:t>/</w:t>
      </w:r>
      <w:r>
        <w:rPr>
          <w:rFonts w:ascii="宋体" w:eastAsia="宋体" w:hAnsi="宋体" w:cs="宋体"/>
        </w:rPr>
        <w:t>直播等服务。</w:t>
      </w:r>
    </w:p>
    <w:p w:rsidR="000E0C5D" w:rsidRDefault="00DC07CD" w:rsidP="000E0C5D">
      <w:pPr>
        <w:spacing w:line="360" w:lineRule="auto"/>
        <w:rPr>
          <w:rFonts w:ascii="仿宋_GB2312" w:eastAsia="仿宋_GB2312" w:hAnsi="仿宋_GB2312" w:cs="仿宋_GB2312"/>
          <w:b/>
        </w:rPr>
      </w:pPr>
      <w:r>
        <w:rPr>
          <w:rFonts w:ascii="宋体" w:eastAsia="宋体" w:hAnsi="宋体" w:cs="宋体" w:hint="eastAsia"/>
          <w:b/>
        </w:rPr>
        <w:t>（5）</w:t>
      </w:r>
      <w:r w:rsidR="000E0C5D">
        <w:rPr>
          <w:rFonts w:ascii="宋体" w:eastAsia="宋体" w:hAnsi="宋体" w:cs="宋体"/>
          <w:b/>
        </w:rPr>
        <w:t>平台资源内容建设</w:t>
      </w:r>
    </w:p>
    <w:p w:rsidR="000E0C5D" w:rsidRPr="00D437BB" w:rsidRDefault="000E0C5D" w:rsidP="00526D74">
      <w:pPr>
        <w:spacing w:line="360" w:lineRule="auto"/>
        <w:ind w:firstLine="420"/>
        <w:rPr>
          <w:rFonts w:ascii="宋体" w:eastAsia="宋体" w:hAnsi="宋体" w:cs="宋体"/>
        </w:rPr>
      </w:pPr>
      <w:r>
        <w:rPr>
          <w:rFonts w:ascii="宋体" w:eastAsia="宋体" w:hAnsi="宋体" w:cs="宋体"/>
        </w:rPr>
        <w:t>依据《北京市教育委员会关于加快北京开放大学建设与发展的意见》（京教职成【</w:t>
      </w:r>
      <w:r w:rsidRPr="00D437BB">
        <w:rPr>
          <w:rFonts w:ascii="宋体" w:eastAsia="宋体" w:hAnsi="宋体" w:cs="宋体"/>
        </w:rPr>
        <w:t>2017</w:t>
      </w:r>
      <w:r>
        <w:rPr>
          <w:rFonts w:ascii="宋体" w:eastAsia="宋体" w:hAnsi="宋体" w:cs="宋体"/>
        </w:rPr>
        <w:t>】</w:t>
      </w:r>
      <w:r w:rsidRPr="00D437BB">
        <w:rPr>
          <w:rFonts w:ascii="宋体" w:eastAsia="宋体" w:hAnsi="宋体" w:cs="宋体"/>
        </w:rPr>
        <w:t>18</w:t>
      </w:r>
      <w:r>
        <w:rPr>
          <w:rFonts w:ascii="宋体" w:eastAsia="宋体" w:hAnsi="宋体" w:cs="宋体"/>
        </w:rPr>
        <w:t>号文）的重要任务推进优质课程和课程体系的建设，创新资源建设机制，建设网络课程及资源库。推动全市各类院校、行业企业以及社会教育机构参与开放大学课程资源建设。聘请名师名家打造精品课程，探索众筹、众包、众创等课程研发新模式，通过自建、引进、购买、合作开发等多种方式，建设满足不同教学需要、不同学习需求的优质课程与资源库。建成</w:t>
      </w:r>
      <w:r w:rsidRPr="00D437BB">
        <w:rPr>
          <w:rFonts w:ascii="宋体" w:eastAsia="宋体" w:hAnsi="宋体" w:cs="宋体"/>
        </w:rPr>
        <w:t>100</w:t>
      </w:r>
      <w:r>
        <w:rPr>
          <w:rFonts w:ascii="宋体" w:eastAsia="宋体" w:hAnsi="宋体" w:cs="宋体"/>
        </w:rPr>
        <w:t>门左右优质在线课程资源，参加国家精品在线开发课程认定。注重课程及资源的应用共享，对外推广优质课程，扩大优质教育资源的覆盖面。加强开放大学信息化基础设</w:t>
      </w:r>
      <w:r>
        <w:rPr>
          <w:rFonts w:ascii="宋体" w:eastAsia="宋体" w:hAnsi="宋体" w:cs="宋体"/>
        </w:rPr>
        <w:lastRenderedPageBreak/>
        <w:t>施建设，建立终身学习云服务平台。利用云计算、移动互联网、大数据等技术，建立以教育云为基础的智能学习空间。积极推动学习平台、资源平台及管理平台协同运转，加快智慧校园建设，实现课程学习、教学服务、科学研究、校园安全、后勤保障的全面信息化，有效提升现代信息技术支撑的教育服务能力和水平。</w:t>
      </w:r>
    </w:p>
    <w:p w:rsidR="008379D0" w:rsidRPr="001D58E7" w:rsidRDefault="000E0C5D" w:rsidP="001D58E7">
      <w:pPr>
        <w:pStyle w:val="a8"/>
        <w:numPr>
          <w:ilvl w:val="0"/>
          <w:numId w:val="49"/>
        </w:numPr>
        <w:tabs>
          <w:tab w:val="left" w:pos="630"/>
        </w:tabs>
        <w:spacing w:line="360" w:lineRule="auto"/>
        <w:ind w:firstLineChars="0"/>
        <w:rPr>
          <w:rFonts w:ascii="宋体" w:eastAsia="宋体" w:hAnsi="宋体" w:cs="宋体"/>
          <w:b/>
        </w:rPr>
      </w:pPr>
      <w:r w:rsidRPr="001D58E7">
        <w:rPr>
          <w:rFonts w:ascii="宋体" w:eastAsia="宋体" w:hAnsi="宋体" w:cs="宋体"/>
          <w:b/>
        </w:rPr>
        <w:t>引进购买内容建设</w:t>
      </w:r>
    </w:p>
    <w:p w:rsidR="006B1469" w:rsidRDefault="006B1469" w:rsidP="00FC1F05">
      <w:pPr>
        <w:tabs>
          <w:tab w:val="left" w:pos="630"/>
        </w:tabs>
        <w:spacing w:line="360" w:lineRule="auto"/>
        <w:ind w:firstLineChars="200" w:firstLine="422"/>
        <w:rPr>
          <w:rFonts w:ascii="宋体" w:eastAsia="宋体" w:hAnsi="宋体" w:cs="宋体"/>
          <w:b/>
        </w:rPr>
      </w:pPr>
    </w:p>
    <w:p w:rsidR="00C61A41" w:rsidRDefault="00C61A41" w:rsidP="00C61A41">
      <w:pPr>
        <w:tabs>
          <w:tab w:val="left" w:pos="630"/>
        </w:tabs>
        <w:spacing w:line="360" w:lineRule="auto"/>
        <w:rPr>
          <w:rFonts w:ascii="宋体" w:eastAsia="宋体" w:hAnsi="宋体" w:cs="宋体"/>
          <w:b/>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1420"/>
        <w:gridCol w:w="5263"/>
      </w:tblGrid>
      <w:tr w:rsidR="001D58E7" w:rsidRPr="00C61A41" w:rsidTr="001D58E7">
        <w:trPr>
          <w:trHeight w:val="830"/>
        </w:trPr>
        <w:tc>
          <w:tcPr>
            <w:tcW w:w="9243" w:type="dxa"/>
            <w:gridSpan w:val="3"/>
            <w:shd w:val="clear" w:color="auto" w:fill="auto"/>
            <w:vAlign w:val="center"/>
          </w:tcPr>
          <w:p w:rsidR="001D58E7" w:rsidRPr="001D58E7" w:rsidRDefault="001D58E7" w:rsidP="001D58E7">
            <w:pPr>
              <w:ind w:firstLine="422"/>
              <w:jc w:val="center"/>
              <w:rPr>
                <w:rFonts w:ascii="宋体" w:eastAsia="宋体" w:hAnsi="宋体" w:cs="宋体" w:hint="eastAsia"/>
              </w:rPr>
            </w:pPr>
            <w:r w:rsidRPr="001D58E7">
              <w:rPr>
                <w:rFonts w:ascii="宋体" w:eastAsia="宋体" w:hAnsi="宋体" w:cs="宋体"/>
              </w:rPr>
              <w:t>北京市市民终身学习平</w:t>
            </w:r>
            <w:r w:rsidRPr="001D58E7">
              <w:rPr>
                <w:rFonts w:ascii="宋体" w:eastAsia="宋体" w:hAnsi="宋体" w:cs="宋体" w:hint="eastAsia"/>
              </w:rPr>
              <w:t>引进购买</w:t>
            </w:r>
            <w:r w:rsidRPr="001D58E7">
              <w:rPr>
                <w:rFonts w:ascii="宋体" w:eastAsia="宋体" w:hAnsi="宋体" w:cs="宋体"/>
              </w:rPr>
              <w:t>课程内容</w:t>
            </w:r>
          </w:p>
        </w:tc>
      </w:tr>
      <w:tr w:rsidR="001D58E7" w:rsidRPr="00C61A41" w:rsidTr="001D58E7">
        <w:trPr>
          <w:trHeight w:val="300"/>
        </w:trPr>
        <w:tc>
          <w:tcPr>
            <w:tcW w:w="2560" w:type="dxa"/>
            <w:shd w:val="clear" w:color="auto" w:fill="auto"/>
            <w:vAlign w:val="center"/>
          </w:tcPr>
          <w:p w:rsidR="001D58E7" w:rsidRPr="001D58E7" w:rsidRDefault="001D58E7" w:rsidP="00C61A41">
            <w:pPr>
              <w:ind w:firstLine="422"/>
              <w:rPr>
                <w:rFonts w:ascii="宋体" w:eastAsia="宋体" w:hAnsi="宋体" w:cs="宋体"/>
              </w:rPr>
            </w:pPr>
            <w:r w:rsidRPr="001D58E7">
              <w:rPr>
                <w:rFonts w:ascii="宋体" w:eastAsia="宋体" w:hAnsi="宋体" w:cs="宋体" w:hint="eastAsia"/>
              </w:rPr>
              <w:t>系列</w:t>
            </w:r>
          </w:p>
        </w:tc>
        <w:tc>
          <w:tcPr>
            <w:tcW w:w="1420" w:type="dxa"/>
            <w:shd w:val="clear" w:color="auto" w:fill="auto"/>
            <w:vAlign w:val="center"/>
          </w:tcPr>
          <w:p w:rsidR="001D58E7" w:rsidRPr="001D58E7" w:rsidRDefault="001D58E7" w:rsidP="009653D2">
            <w:pPr>
              <w:rPr>
                <w:rFonts w:ascii="宋体" w:eastAsia="宋体" w:hAnsi="宋体" w:cs="宋体"/>
              </w:rPr>
            </w:pPr>
            <w:r w:rsidRPr="001D58E7">
              <w:rPr>
                <w:rFonts w:ascii="宋体" w:eastAsia="宋体" w:hAnsi="宋体" w:cs="宋体" w:hint="eastAsia"/>
              </w:rPr>
              <w:t>数量（门）</w:t>
            </w:r>
          </w:p>
        </w:tc>
        <w:tc>
          <w:tcPr>
            <w:tcW w:w="5263" w:type="dxa"/>
            <w:shd w:val="clear" w:color="auto" w:fill="auto"/>
            <w:vAlign w:val="center"/>
          </w:tcPr>
          <w:p w:rsidR="001D58E7" w:rsidRPr="001D58E7" w:rsidRDefault="001D58E7" w:rsidP="00C61A41">
            <w:pPr>
              <w:ind w:firstLine="422"/>
              <w:rPr>
                <w:rFonts w:ascii="宋体" w:eastAsia="宋体" w:hAnsi="宋体" w:cs="宋体"/>
              </w:rPr>
            </w:pPr>
            <w:r w:rsidRPr="001D58E7">
              <w:rPr>
                <w:rFonts w:ascii="宋体" w:eastAsia="宋体" w:hAnsi="宋体" w:cs="宋体" w:hint="eastAsia"/>
              </w:rPr>
              <w:t>内容备注</w:t>
            </w:r>
          </w:p>
        </w:tc>
      </w:tr>
      <w:tr w:rsidR="001D58E7" w:rsidRPr="00C61A41" w:rsidTr="001D58E7">
        <w:trPr>
          <w:trHeight w:val="956"/>
        </w:trPr>
        <w:tc>
          <w:tcPr>
            <w:tcW w:w="256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创新创业系列</w:t>
            </w:r>
          </w:p>
        </w:tc>
        <w:tc>
          <w:tcPr>
            <w:tcW w:w="142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50</w:t>
            </w:r>
          </w:p>
        </w:tc>
        <w:tc>
          <w:tcPr>
            <w:tcW w:w="5263"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创新创业课程的设立很好地响应了国家的双创号召。它能够使学习者具备更多的创业知识与创业技能</w:t>
            </w:r>
            <w:r w:rsidRPr="001D58E7">
              <w:rPr>
                <w:rFonts w:ascii="宋体" w:eastAsia="宋体" w:hAnsi="宋体" w:cs="宋体"/>
              </w:rPr>
              <w:t>,</w:t>
            </w:r>
            <w:r w:rsidRPr="001D58E7">
              <w:rPr>
                <w:rFonts w:ascii="宋体" w:eastAsia="宋体" w:hAnsi="宋体" w:cs="宋体" w:hint="eastAsia"/>
              </w:rPr>
              <w:t>降低创业风险</w:t>
            </w:r>
            <w:r w:rsidRPr="001D58E7">
              <w:rPr>
                <w:rFonts w:ascii="宋体" w:eastAsia="宋体" w:hAnsi="宋体" w:cs="宋体"/>
              </w:rPr>
              <w:t>,</w:t>
            </w:r>
            <w:r w:rsidRPr="001D58E7">
              <w:rPr>
                <w:rFonts w:ascii="宋体" w:eastAsia="宋体" w:hAnsi="宋体" w:cs="宋体" w:hint="eastAsia"/>
              </w:rPr>
              <w:t>也能在某种程度上提高其就业竞争力，为学习者的职业发展开辟更广阔的道路。</w:t>
            </w:r>
            <w:r w:rsidRPr="001D58E7">
              <w:rPr>
                <w:rFonts w:ascii="宋体" w:eastAsia="宋体" w:hAnsi="宋体" w:cs="宋体" w:hint="eastAsia"/>
              </w:rPr>
              <w:br/>
              <w:t>①创新创业通识课：着力使学习者了解创业的全貌，树立正确的创业观，找准自我定位，理解商业本质，从大学生创业者的实践经验中获得与自身成长发展的结合点。</w:t>
            </w:r>
          </w:p>
        </w:tc>
      </w:tr>
      <w:tr w:rsidR="001D58E7" w:rsidRPr="00C61A41" w:rsidTr="001D58E7">
        <w:trPr>
          <w:trHeight w:val="1268"/>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1551"/>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256"/>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300"/>
        </w:trPr>
        <w:tc>
          <w:tcPr>
            <w:tcW w:w="256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公共必修课</w:t>
            </w:r>
          </w:p>
        </w:tc>
        <w:tc>
          <w:tcPr>
            <w:tcW w:w="142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rPr>
              <w:t>100</w:t>
            </w:r>
          </w:p>
        </w:tc>
        <w:tc>
          <w:tcPr>
            <w:tcW w:w="5263"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公共必修课：本系列课程是大学期间学生需要掌握的必备知识与素养，可以帮助学生建立健全的人格和正确的人生观、价值观和世界观，同时也为专业课学习奠定坚实的基础。公共必修课涵盖思政教育、军事理论、安全与心理健康、大学数学、大学物理、大学语文、大学英语、大学体育、计算机基础、就业指导十大领域。</w:t>
            </w:r>
          </w:p>
        </w:tc>
      </w:tr>
      <w:tr w:rsidR="001D58E7" w:rsidRPr="00C61A41" w:rsidTr="001D58E7">
        <w:trPr>
          <w:trHeight w:val="378"/>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413"/>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419"/>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300"/>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300"/>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300"/>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300"/>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415"/>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300"/>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594"/>
        </w:trPr>
        <w:tc>
          <w:tcPr>
            <w:tcW w:w="256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公共选修课</w:t>
            </w:r>
          </w:p>
        </w:tc>
        <w:tc>
          <w:tcPr>
            <w:tcW w:w="142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rPr>
              <w:t>200</w:t>
            </w:r>
          </w:p>
        </w:tc>
        <w:tc>
          <w:tcPr>
            <w:tcW w:w="5263"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本系列课程不限专业、不限年级，用于学生的通识教育。其目的是教授所有大学生（不论文科、工科、社科、理科）基本且全面的社会常识，帮助大学生建立一套完整的知识体系框架，以帮助大学生形成自己的价值观、世界观，更好地认知世界，更好地通过自己的常识和科学的思维方法独立思考。</w:t>
            </w:r>
          </w:p>
        </w:tc>
      </w:tr>
      <w:tr w:rsidR="001D58E7" w:rsidRPr="00C61A41" w:rsidTr="001D58E7">
        <w:trPr>
          <w:trHeight w:val="558"/>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563"/>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542"/>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578"/>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686"/>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256"/>
        </w:trPr>
        <w:tc>
          <w:tcPr>
            <w:tcW w:w="2560" w:type="dxa"/>
            <w:vMerge/>
            <w:vAlign w:val="center"/>
            <w:hideMark/>
          </w:tcPr>
          <w:p w:rsidR="001D58E7" w:rsidRPr="001D58E7" w:rsidRDefault="001D58E7" w:rsidP="00C61A41">
            <w:pPr>
              <w:widowControl/>
              <w:jc w:val="left"/>
              <w:rPr>
                <w:rFonts w:ascii="宋体" w:eastAsia="宋体" w:hAnsi="宋体" w:cs="宋体"/>
              </w:rPr>
            </w:pPr>
          </w:p>
        </w:tc>
        <w:tc>
          <w:tcPr>
            <w:tcW w:w="1420" w:type="dxa"/>
            <w:vMerge/>
            <w:vAlign w:val="center"/>
            <w:hideMark/>
          </w:tcPr>
          <w:p w:rsidR="001D58E7" w:rsidRPr="001D58E7" w:rsidRDefault="001D58E7" w:rsidP="00C61A41">
            <w:pPr>
              <w:widowControl/>
              <w:jc w:val="left"/>
              <w:rPr>
                <w:rFonts w:ascii="宋体" w:eastAsia="宋体" w:hAnsi="宋体" w:cs="宋体"/>
              </w:rPr>
            </w:pPr>
          </w:p>
        </w:tc>
        <w:tc>
          <w:tcPr>
            <w:tcW w:w="5263" w:type="dxa"/>
            <w:vMerge/>
            <w:vAlign w:val="center"/>
            <w:hideMark/>
          </w:tcPr>
          <w:p w:rsidR="001D58E7" w:rsidRPr="001D58E7" w:rsidRDefault="001D58E7" w:rsidP="00C61A41">
            <w:pPr>
              <w:widowControl/>
              <w:jc w:val="left"/>
              <w:rPr>
                <w:rFonts w:ascii="宋体" w:eastAsia="宋体" w:hAnsi="宋体" w:cs="宋体"/>
              </w:rPr>
            </w:pPr>
          </w:p>
        </w:tc>
      </w:tr>
      <w:tr w:rsidR="001D58E7" w:rsidRPr="00C61A41" w:rsidTr="001D58E7">
        <w:trPr>
          <w:trHeight w:val="521"/>
        </w:trPr>
        <w:tc>
          <w:tcPr>
            <w:tcW w:w="256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专业课</w:t>
            </w:r>
          </w:p>
        </w:tc>
        <w:tc>
          <w:tcPr>
            <w:tcW w:w="1420"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100</w:t>
            </w:r>
          </w:p>
        </w:tc>
        <w:tc>
          <w:tcPr>
            <w:tcW w:w="5263" w:type="dxa"/>
            <w:vMerge w:val="restart"/>
            <w:shd w:val="clear" w:color="auto" w:fill="auto"/>
            <w:vAlign w:val="center"/>
            <w:hideMark/>
          </w:tcPr>
          <w:p w:rsidR="001D58E7" w:rsidRPr="001D58E7" w:rsidRDefault="001D58E7" w:rsidP="00C61A41">
            <w:pPr>
              <w:widowControl/>
              <w:jc w:val="center"/>
              <w:rPr>
                <w:rFonts w:ascii="宋体" w:eastAsia="宋体" w:hAnsi="宋体" w:cs="宋体"/>
              </w:rPr>
            </w:pPr>
            <w:r w:rsidRPr="001D58E7">
              <w:rPr>
                <w:rFonts w:ascii="宋体" w:eastAsia="宋体" w:hAnsi="宋体" w:cs="宋体" w:hint="eastAsia"/>
              </w:rPr>
              <w:t xml:space="preserve">专业课：专业课的任务，是使学生掌握必要的专业基本理论、专业知识和专业技能，了解本专业的前沿科学技术和发展趋势，培养分析解决本专业范围内一般实际问题的能力。专业课的范围比较大，涵盖了经济学，管理学，教育，法学，工学，理学，医学等专业。 </w:t>
            </w:r>
          </w:p>
        </w:tc>
      </w:tr>
      <w:tr w:rsidR="001D58E7" w:rsidRPr="00C61A41" w:rsidTr="001D58E7">
        <w:trPr>
          <w:trHeight w:val="415"/>
        </w:trPr>
        <w:tc>
          <w:tcPr>
            <w:tcW w:w="2560" w:type="dxa"/>
            <w:vMerge/>
            <w:vAlign w:val="center"/>
            <w:hideMark/>
          </w:tcPr>
          <w:p w:rsidR="001D58E7" w:rsidRPr="00C61A41" w:rsidRDefault="001D58E7" w:rsidP="00C61A41">
            <w:pPr>
              <w:widowControl/>
              <w:jc w:val="left"/>
              <w:rPr>
                <w:rFonts w:ascii="宋体" w:eastAsia="宋体" w:hAnsi="宋体" w:cs="宋体"/>
                <w:color w:val="000000"/>
                <w:kern w:val="0"/>
                <w:szCs w:val="21"/>
              </w:rPr>
            </w:pPr>
          </w:p>
        </w:tc>
        <w:tc>
          <w:tcPr>
            <w:tcW w:w="1420"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c>
          <w:tcPr>
            <w:tcW w:w="5263"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r>
      <w:tr w:rsidR="001D58E7" w:rsidRPr="00C61A41" w:rsidTr="001D58E7">
        <w:trPr>
          <w:trHeight w:val="565"/>
        </w:trPr>
        <w:tc>
          <w:tcPr>
            <w:tcW w:w="2560" w:type="dxa"/>
            <w:vMerge/>
            <w:vAlign w:val="center"/>
            <w:hideMark/>
          </w:tcPr>
          <w:p w:rsidR="001D58E7" w:rsidRPr="00C61A41" w:rsidRDefault="001D58E7" w:rsidP="00C61A41">
            <w:pPr>
              <w:widowControl/>
              <w:jc w:val="left"/>
              <w:rPr>
                <w:rFonts w:ascii="宋体" w:eastAsia="宋体" w:hAnsi="宋体" w:cs="宋体"/>
                <w:color w:val="000000"/>
                <w:kern w:val="0"/>
                <w:szCs w:val="21"/>
              </w:rPr>
            </w:pPr>
          </w:p>
        </w:tc>
        <w:tc>
          <w:tcPr>
            <w:tcW w:w="1420"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c>
          <w:tcPr>
            <w:tcW w:w="5263"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r>
      <w:tr w:rsidR="001D58E7" w:rsidRPr="00C61A41" w:rsidTr="001D58E7">
        <w:trPr>
          <w:trHeight w:val="403"/>
        </w:trPr>
        <w:tc>
          <w:tcPr>
            <w:tcW w:w="2560" w:type="dxa"/>
            <w:vMerge/>
            <w:vAlign w:val="center"/>
            <w:hideMark/>
          </w:tcPr>
          <w:p w:rsidR="001D58E7" w:rsidRPr="00C61A41" w:rsidRDefault="001D58E7" w:rsidP="00C61A41">
            <w:pPr>
              <w:widowControl/>
              <w:jc w:val="left"/>
              <w:rPr>
                <w:rFonts w:ascii="宋体" w:eastAsia="宋体" w:hAnsi="宋体" w:cs="宋体"/>
                <w:color w:val="000000"/>
                <w:kern w:val="0"/>
                <w:szCs w:val="21"/>
              </w:rPr>
            </w:pPr>
          </w:p>
        </w:tc>
        <w:tc>
          <w:tcPr>
            <w:tcW w:w="1420"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c>
          <w:tcPr>
            <w:tcW w:w="5263"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r>
      <w:tr w:rsidR="001D58E7" w:rsidRPr="00C61A41" w:rsidTr="001D58E7">
        <w:trPr>
          <w:trHeight w:val="300"/>
        </w:trPr>
        <w:tc>
          <w:tcPr>
            <w:tcW w:w="2560" w:type="dxa"/>
            <w:vMerge/>
            <w:vAlign w:val="center"/>
            <w:hideMark/>
          </w:tcPr>
          <w:p w:rsidR="001D58E7" w:rsidRPr="00C61A41" w:rsidRDefault="001D58E7" w:rsidP="00C61A41">
            <w:pPr>
              <w:widowControl/>
              <w:jc w:val="left"/>
              <w:rPr>
                <w:rFonts w:ascii="宋体" w:eastAsia="宋体" w:hAnsi="宋体" w:cs="宋体"/>
                <w:color w:val="000000"/>
                <w:kern w:val="0"/>
                <w:szCs w:val="21"/>
              </w:rPr>
            </w:pPr>
          </w:p>
        </w:tc>
        <w:tc>
          <w:tcPr>
            <w:tcW w:w="1420"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c>
          <w:tcPr>
            <w:tcW w:w="5263"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r>
      <w:tr w:rsidR="001D58E7" w:rsidRPr="00C61A41" w:rsidTr="001D58E7">
        <w:trPr>
          <w:trHeight w:val="300"/>
        </w:trPr>
        <w:tc>
          <w:tcPr>
            <w:tcW w:w="2560" w:type="dxa"/>
            <w:vMerge/>
            <w:vAlign w:val="center"/>
            <w:hideMark/>
          </w:tcPr>
          <w:p w:rsidR="001D58E7" w:rsidRPr="00C61A41" w:rsidRDefault="001D58E7" w:rsidP="00C61A41">
            <w:pPr>
              <w:widowControl/>
              <w:jc w:val="left"/>
              <w:rPr>
                <w:rFonts w:ascii="宋体" w:eastAsia="宋体" w:hAnsi="宋体" w:cs="宋体"/>
                <w:color w:val="000000"/>
                <w:kern w:val="0"/>
                <w:szCs w:val="21"/>
              </w:rPr>
            </w:pPr>
          </w:p>
        </w:tc>
        <w:tc>
          <w:tcPr>
            <w:tcW w:w="1420"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c>
          <w:tcPr>
            <w:tcW w:w="5263"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r>
      <w:tr w:rsidR="001D58E7" w:rsidRPr="00C61A41" w:rsidTr="001D58E7">
        <w:trPr>
          <w:trHeight w:val="300"/>
        </w:trPr>
        <w:tc>
          <w:tcPr>
            <w:tcW w:w="2560" w:type="dxa"/>
            <w:vMerge/>
            <w:vAlign w:val="center"/>
            <w:hideMark/>
          </w:tcPr>
          <w:p w:rsidR="001D58E7" w:rsidRPr="00C61A41" w:rsidRDefault="001D58E7" w:rsidP="00C61A41">
            <w:pPr>
              <w:widowControl/>
              <w:jc w:val="left"/>
              <w:rPr>
                <w:rFonts w:ascii="宋体" w:eastAsia="宋体" w:hAnsi="宋体" w:cs="宋体"/>
                <w:color w:val="000000"/>
                <w:kern w:val="0"/>
                <w:szCs w:val="21"/>
              </w:rPr>
            </w:pPr>
          </w:p>
        </w:tc>
        <w:tc>
          <w:tcPr>
            <w:tcW w:w="1420"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c>
          <w:tcPr>
            <w:tcW w:w="5263"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r>
      <w:tr w:rsidR="001D58E7" w:rsidRPr="00C61A41" w:rsidTr="001D58E7">
        <w:trPr>
          <w:trHeight w:val="300"/>
        </w:trPr>
        <w:tc>
          <w:tcPr>
            <w:tcW w:w="2560" w:type="dxa"/>
            <w:vMerge/>
            <w:vAlign w:val="center"/>
            <w:hideMark/>
          </w:tcPr>
          <w:p w:rsidR="001D58E7" w:rsidRPr="00C61A41" w:rsidRDefault="001D58E7" w:rsidP="00C61A41">
            <w:pPr>
              <w:widowControl/>
              <w:jc w:val="left"/>
              <w:rPr>
                <w:rFonts w:ascii="宋体" w:eastAsia="宋体" w:hAnsi="宋体" w:cs="宋体"/>
                <w:color w:val="000000"/>
                <w:kern w:val="0"/>
                <w:szCs w:val="21"/>
              </w:rPr>
            </w:pPr>
          </w:p>
        </w:tc>
        <w:tc>
          <w:tcPr>
            <w:tcW w:w="1420"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c>
          <w:tcPr>
            <w:tcW w:w="5263" w:type="dxa"/>
            <w:vMerge/>
            <w:vAlign w:val="center"/>
            <w:hideMark/>
          </w:tcPr>
          <w:p w:rsidR="001D58E7" w:rsidRPr="00C61A41" w:rsidRDefault="001D58E7" w:rsidP="00C61A41">
            <w:pPr>
              <w:widowControl/>
              <w:jc w:val="left"/>
              <w:rPr>
                <w:rFonts w:ascii="宋体" w:eastAsia="宋体" w:hAnsi="宋体" w:cs="宋体"/>
                <w:color w:val="000000"/>
                <w:kern w:val="0"/>
                <w:sz w:val="20"/>
                <w:szCs w:val="20"/>
              </w:rPr>
            </w:pPr>
          </w:p>
        </w:tc>
      </w:tr>
    </w:tbl>
    <w:p w:rsidR="00C61A41" w:rsidRPr="006B1469" w:rsidRDefault="00C61A41" w:rsidP="00FC1F05">
      <w:pPr>
        <w:tabs>
          <w:tab w:val="left" w:pos="630"/>
        </w:tabs>
        <w:spacing w:line="360" w:lineRule="auto"/>
        <w:ind w:firstLineChars="200" w:firstLine="422"/>
        <w:rPr>
          <w:rFonts w:ascii="宋体" w:eastAsia="宋体" w:hAnsi="宋体" w:cs="宋体"/>
          <w:b/>
        </w:rPr>
      </w:pPr>
    </w:p>
    <w:p w:rsidR="000E0C5D" w:rsidRPr="00366BBA" w:rsidRDefault="000E0C5D" w:rsidP="00BF57DC">
      <w:pPr>
        <w:tabs>
          <w:tab w:val="left" w:pos="630"/>
        </w:tabs>
        <w:spacing w:line="360" w:lineRule="auto"/>
        <w:ind w:firstLineChars="200" w:firstLine="420"/>
        <w:rPr>
          <w:rFonts w:ascii="仿宋_GB2312" w:eastAsia="仿宋_GB2312" w:hAnsi="仿宋_GB2312" w:cs="仿宋_GB2312"/>
        </w:rPr>
      </w:pPr>
      <w:r w:rsidRPr="00366BBA">
        <w:rPr>
          <w:rFonts w:ascii="宋体" w:eastAsia="宋体" w:hAnsi="宋体" w:cs="宋体"/>
        </w:rPr>
        <w:t>创新创业系列课程</w:t>
      </w:r>
    </w:p>
    <w:p w:rsidR="00BF57DC" w:rsidRPr="00D437BB" w:rsidRDefault="000E0C5D" w:rsidP="00D437BB">
      <w:pPr>
        <w:spacing w:line="360" w:lineRule="auto"/>
        <w:ind w:firstLine="420"/>
        <w:rPr>
          <w:rFonts w:ascii="宋体" w:eastAsia="宋体" w:hAnsi="宋体" w:cs="宋体"/>
        </w:rPr>
      </w:pPr>
      <w:r>
        <w:rPr>
          <w:rFonts w:ascii="宋体" w:eastAsia="宋体" w:hAnsi="宋体" w:cs="宋体"/>
        </w:rPr>
        <w:t>大力推进创新创业教育，积极发展网络众创空间，构建继续教育创新创业教育平台，将创新创业教育纳入人才培养方案。加快创新创业教育课程建设，完善产学研用相结合的协同学习与育人模式，加强创新创业实践教学，充分利用大学科技园、大学生创业园、创业孵化基地、小微企业创业基地以及学习者的实践资源，着力提升学生的信息素养和创新创业能力。</w:t>
      </w:r>
    </w:p>
    <w:p w:rsidR="000E0C5D" w:rsidRPr="00366BBA" w:rsidRDefault="000E0C5D" w:rsidP="00BF57DC">
      <w:pPr>
        <w:spacing w:line="360" w:lineRule="auto"/>
        <w:ind w:firstLine="525"/>
        <w:rPr>
          <w:rFonts w:ascii="仿宋_GB2312" w:eastAsia="仿宋_GB2312" w:hAnsi="仿宋_GB2312" w:cs="仿宋_GB2312"/>
        </w:rPr>
      </w:pPr>
      <w:r w:rsidRPr="00366BBA">
        <w:rPr>
          <w:rFonts w:ascii="宋体" w:eastAsia="宋体" w:hAnsi="宋体" w:cs="宋体"/>
        </w:rPr>
        <w:t>公共必修课程</w:t>
      </w:r>
    </w:p>
    <w:p w:rsidR="000E0C5D" w:rsidRPr="00D437BB" w:rsidRDefault="000E0C5D" w:rsidP="000E0C5D">
      <w:pPr>
        <w:spacing w:line="360" w:lineRule="auto"/>
        <w:ind w:firstLine="420"/>
        <w:rPr>
          <w:rFonts w:ascii="宋体" w:eastAsia="宋体" w:hAnsi="宋体" w:cs="宋体"/>
        </w:rPr>
      </w:pPr>
      <w:r>
        <w:rPr>
          <w:rFonts w:ascii="宋体" w:eastAsia="宋体" w:hAnsi="宋体" w:cs="宋体"/>
        </w:rPr>
        <w:t>本系列课程是大学期间学生需要掌握的必备知识与素养，可以帮助学生建立健全的人格和正确的人生观、价值观和世界观，同时也为专业课学习奠定坚实的基础。公共必修课涵盖思政教育、军事理论、安全与心理健康、大学数学、大学物理、大学语文、大学英语、大学体育、计算机基础、就业指导十大领域。</w:t>
      </w:r>
    </w:p>
    <w:p w:rsidR="000E0C5D" w:rsidRPr="00366BBA" w:rsidRDefault="000E0C5D" w:rsidP="00BF57DC">
      <w:pPr>
        <w:tabs>
          <w:tab w:val="left" w:pos="630"/>
        </w:tabs>
        <w:spacing w:line="360" w:lineRule="auto"/>
        <w:ind w:left="745"/>
        <w:rPr>
          <w:rFonts w:ascii="仿宋_GB2312" w:eastAsia="仿宋_GB2312" w:hAnsi="仿宋_GB2312" w:cs="仿宋_GB2312"/>
        </w:rPr>
      </w:pPr>
      <w:r w:rsidRPr="00366BBA">
        <w:rPr>
          <w:rFonts w:ascii="宋体" w:eastAsia="宋体" w:hAnsi="宋体" w:cs="宋体"/>
        </w:rPr>
        <w:t>公共选修课程</w:t>
      </w:r>
    </w:p>
    <w:p w:rsidR="00047E9B" w:rsidRDefault="000E0C5D" w:rsidP="00047E9B">
      <w:pPr>
        <w:spacing w:line="360" w:lineRule="auto"/>
        <w:ind w:firstLine="420"/>
        <w:rPr>
          <w:rFonts w:ascii="宋体" w:eastAsia="宋体" w:hAnsi="宋体" w:cs="宋体"/>
        </w:rPr>
      </w:pPr>
      <w:r>
        <w:rPr>
          <w:rFonts w:ascii="宋体" w:eastAsia="宋体" w:hAnsi="宋体" w:cs="宋体"/>
        </w:rPr>
        <w:t>本系列课程不限专业、不限年级，用于学生的通识教育。其目的是教授所有大学生（不论文科、工科、社科、理科）基本且全面的社会常识，帮助大学生建立一套完整的知识体系框架，以帮助大学生形成自己的价值观、世界观，更好地认知世界，更好地通过自己的常识和科学的思维方法独立思考。</w:t>
      </w:r>
    </w:p>
    <w:p w:rsidR="000E0C5D" w:rsidRPr="00047E9B" w:rsidRDefault="000E0C5D" w:rsidP="00047E9B">
      <w:pPr>
        <w:spacing w:line="360" w:lineRule="auto"/>
        <w:ind w:firstLine="420"/>
        <w:rPr>
          <w:rFonts w:ascii="宋体" w:eastAsia="宋体" w:hAnsi="宋体" w:cs="宋体"/>
        </w:rPr>
      </w:pPr>
      <w:r w:rsidRPr="00366BBA">
        <w:rPr>
          <w:rFonts w:ascii="宋体" w:eastAsia="宋体" w:hAnsi="宋体" w:cs="宋体"/>
        </w:rPr>
        <w:t>专业课</w:t>
      </w:r>
    </w:p>
    <w:p w:rsidR="000E0C5D" w:rsidRPr="00D437BB" w:rsidRDefault="000E0C5D" w:rsidP="00D437BB">
      <w:pPr>
        <w:spacing w:line="360" w:lineRule="auto"/>
        <w:ind w:firstLine="420"/>
        <w:rPr>
          <w:rFonts w:ascii="宋体" w:eastAsia="宋体" w:hAnsi="宋体" w:cs="宋体"/>
        </w:rPr>
      </w:pPr>
      <w:r>
        <w:rPr>
          <w:rFonts w:ascii="宋体" w:eastAsia="宋体" w:hAnsi="宋体" w:cs="宋体"/>
        </w:rPr>
        <w:lastRenderedPageBreak/>
        <w:t>专业课的任务，是使学生掌握必要的专业基本理论、专业知识和专业技能，了解本专业的前沿科学技术和发展趋势，培养分析解决本专业范围内一般实际问题的能力。专业课的范围比较大，涵盖了经济学，管理学，教育，法学，工学，理学，医学等专业。</w:t>
      </w:r>
    </w:p>
    <w:p w:rsidR="000E0C5D" w:rsidRDefault="00FC1F05" w:rsidP="00BF57DC">
      <w:pPr>
        <w:tabs>
          <w:tab w:val="left" w:pos="630"/>
        </w:tabs>
        <w:spacing w:line="360" w:lineRule="auto"/>
        <w:ind w:left="640"/>
        <w:rPr>
          <w:rFonts w:ascii="仿宋_GB2312" w:eastAsia="仿宋_GB2312" w:hAnsi="仿宋_GB2312" w:cs="仿宋_GB2312"/>
          <w:b/>
        </w:rPr>
      </w:pPr>
      <w:r>
        <w:rPr>
          <w:rFonts w:ascii="宋体" w:eastAsia="宋体" w:hAnsi="宋体" w:cs="宋体" w:hint="eastAsia"/>
          <w:b/>
        </w:rPr>
        <w:t>②</w:t>
      </w:r>
      <w:r w:rsidR="000E0C5D">
        <w:rPr>
          <w:rFonts w:ascii="宋体" w:eastAsia="宋体" w:hAnsi="宋体" w:cs="宋体"/>
          <w:b/>
        </w:rPr>
        <w:t>自建课程内容</w:t>
      </w:r>
    </w:p>
    <w:p w:rsidR="00951D10" w:rsidRDefault="000E0C5D" w:rsidP="00951D10">
      <w:pPr>
        <w:spacing w:line="360" w:lineRule="auto"/>
        <w:ind w:firstLine="420"/>
        <w:rPr>
          <w:rFonts w:ascii="宋体" w:eastAsia="宋体" w:hAnsi="宋体" w:cs="宋体"/>
        </w:rPr>
      </w:pPr>
      <w:r>
        <w:rPr>
          <w:rFonts w:ascii="宋体" w:eastAsia="宋体" w:hAnsi="宋体" w:cs="宋体"/>
        </w:rPr>
        <w:t>为了丰富平台内容，创建极具北京地域文化特色，提升北京市民素养，彰显首善之都魅力，北京市市民终身学习平台拟建设六大课程系列，即文明北京人系列，知识北京人系列，健康北京人系列，时尚北京人系列，热心北京人系列，敬业北京人系列，满足北京市民终身学习的需求，为实现首都教育现代化、建设国际一流和谐宜居之都夯实基础，为率先全面建成小康社会贡献力量。</w:t>
      </w:r>
    </w:p>
    <w:tbl>
      <w:tblPr>
        <w:tblStyle w:val="a7"/>
        <w:tblW w:w="9461" w:type="dxa"/>
        <w:tblLook w:val="04A0" w:firstRow="1" w:lastRow="0" w:firstColumn="1" w:lastColumn="0" w:noHBand="0" w:noVBand="1"/>
      </w:tblPr>
      <w:tblGrid>
        <w:gridCol w:w="1892"/>
        <w:gridCol w:w="1892"/>
        <w:gridCol w:w="5677"/>
      </w:tblGrid>
      <w:tr w:rsidR="001D58E7" w:rsidTr="00291097">
        <w:trPr>
          <w:trHeight w:val="953"/>
        </w:trPr>
        <w:tc>
          <w:tcPr>
            <w:tcW w:w="9461" w:type="dxa"/>
            <w:gridSpan w:val="3"/>
          </w:tcPr>
          <w:p w:rsidR="001D58E7" w:rsidRPr="001D58E7" w:rsidRDefault="001D58E7" w:rsidP="001D58E7">
            <w:pPr>
              <w:jc w:val="center"/>
              <w:rPr>
                <w:rFonts w:ascii="宋体" w:eastAsia="宋体" w:hAnsi="宋体" w:cs="宋体"/>
              </w:rPr>
            </w:pPr>
            <w:r w:rsidRPr="001D58E7">
              <w:rPr>
                <w:rFonts w:ascii="宋体" w:eastAsia="宋体" w:hAnsi="宋体" w:cs="宋体"/>
              </w:rPr>
              <w:t>北京市市民终身学习平台自建课程内容</w:t>
            </w:r>
          </w:p>
        </w:tc>
      </w:tr>
      <w:tr w:rsidR="001D58E7" w:rsidRPr="008450CC" w:rsidTr="00291097">
        <w:trPr>
          <w:trHeight w:val="1025"/>
        </w:trPr>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系列</w:t>
            </w:r>
          </w:p>
        </w:tc>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数量</w:t>
            </w:r>
          </w:p>
        </w:tc>
        <w:tc>
          <w:tcPr>
            <w:tcW w:w="5677"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内容备注</w:t>
            </w:r>
          </w:p>
        </w:tc>
      </w:tr>
      <w:tr w:rsidR="001D58E7" w:rsidRPr="008450CC" w:rsidTr="00291097">
        <w:trPr>
          <w:trHeight w:val="953"/>
        </w:trPr>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rPr>
              <w:t>文明北京人系列</w:t>
            </w:r>
          </w:p>
        </w:tc>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20</w:t>
            </w:r>
          </w:p>
        </w:tc>
        <w:tc>
          <w:tcPr>
            <w:tcW w:w="5677" w:type="dxa"/>
          </w:tcPr>
          <w:p w:rsidR="001D58E7" w:rsidRPr="001D58E7" w:rsidRDefault="001D58E7" w:rsidP="00291097">
            <w:pPr>
              <w:rPr>
                <w:rFonts w:ascii="宋体" w:eastAsia="宋体" w:hAnsi="宋体" w:cs="宋体"/>
              </w:rPr>
            </w:pPr>
            <w:r w:rsidRPr="001D58E7">
              <w:rPr>
                <w:rFonts w:ascii="宋体" w:eastAsia="宋体" w:hAnsi="宋体" w:cs="宋体"/>
              </w:rPr>
              <w:t>弘扬北京精神，做文明北京人，党的十七届六中全会通过总结我国文化改革发展的丰富实践和宝贵经验，指出加强文化建设的重要意义，提出了推动社会主义文化大发展大繁荣的指导思想，以及到2020年我国文化产业的发展目标，部署了深化文化体制改革、推动社会主义文化大发展大繁荣的各项重要任务，强调了加强党对文化产业发展的领导。想要把文化做好，就要从提升市民文化素质抓起，此项内容针对文明礼仪、社会主义核心价值观等方面进行内容建设。在文明北京人系列中下设四大模块，社会主义核心价值观教育类、民主法制类、文明礼仪类、生态环保类。</w:t>
            </w:r>
          </w:p>
        </w:tc>
      </w:tr>
      <w:tr w:rsidR="001D58E7" w:rsidRPr="008450CC" w:rsidTr="00291097">
        <w:trPr>
          <w:trHeight w:val="953"/>
        </w:trPr>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rPr>
              <w:t>知识北京人系列</w:t>
            </w:r>
          </w:p>
        </w:tc>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16</w:t>
            </w:r>
          </w:p>
        </w:tc>
        <w:tc>
          <w:tcPr>
            <w:tcW w:w="5677" w:type="dxa"/>
          </w:tcPr>
          <w:p w:rsidR="001D58E7" w:rsidRPr="001D58E7" w:rsidRDefault="001D58E7" w:rsidP="002910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eastAsia="宋体" w:hAnsi="宋体" w:cs="宋体"/>
              </w:rPr>
            </w:pPr>
            <w:r w:rsidRPr="001D58E7">
              <w:rPr>
                <w:rFonts w:ascii="宋体" w:eastAsia="宋体" w:hAnsi="宋体" w:cs="宋体"/>
              </w:rPr>
              <w:t>在当今飞速发展的信息时代，“知识”是促进国家经济、文化繁荣的基本保障。“知识北京人系列”不但要追溯我国五千年的京味文化历史，同时也将信息化高速发展的现代科学技术创新领域的知识对市民进行传授，同时也是向世界展示北京的一面窗口。知识北京人系列中下设历史故事类、京味文化类、科技知识类三大模块。</w:t>
            </w:r>
          </w:p>
          <w:p w:rsidR="001D58E7" w:rsidRPr="001D58E7" w:rsidRDefault="001D58E7" w:rsidP="00291097">
            <w:pPr>
              <w:rPr>
                <w:rFonts w:ascii="宋体" w:eastAsia="宋体" w:hAnsi="宋体" w:cs="宋体"/>
              </w:rPr>
            </w:pPr>
          </w:p>
        </w:tc>
      </w:tr>
      <w:tr w:rsidR="001D58E7" w:rsidRPr="008450CC" w:rsidTr="00291097">
        <w:trPr>
          <w:trHeight w:val="953"/>
        </w:trPr>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rPr>
              <w:t>健康（阳光）北京人系列</w:t>
            </w:r>
          </w:p>
        </w:tc>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16</w:t>
            </w:r>
          </w:p>
        </w:tc>
        <w:tc>
          <w:tcPr>
            <w:tcW w:w="5677" w:type="dxa"/>
          </w:tcPr>
          <w:p w:rsidR="001D58E7" w:rsidRPr="001D58E7" w:rsidRDefault="001D58E7" w:rsidP="00291097">
            <w:pPr>
              <w:rPr>
                <w:rFonts w:ascii="宋体" w:eastAsia="宋体" w:hAnsi="宋体" w:cs="宋体"/>
              </w:rPr>
            </w:pPr>
            <w:r w:rsidRPr="001D58E7">
              <w:rPr>
                <w:rFonts w:ascii="宋体" w:eastAsia="宋体" w:hAnsi="宋体" w:cs="宋体"/>
              </w:rPr>
              <w:t>如今生活有了保障，建设小康社会，人们更关心的是“健康”问题，如何吃的健康、用的健康，行的健康成为了越来越多人想要探索的。我国传统的中医医药研究以及现代人的健康理念和方式都将通过平台传递给北京市民。健康北京人系列中下设中医健康类、传统健身类、现代健身类、户外运动类、心里健康类、家庭护理类、养生保健类、冰雪奥运等模块。</w:t>
            </w:r>
          </w:p>
        </w:tc>
      </w:tr>
      <w:tr w:rsidR="001D58E7" w:rsidRPr="008450CC" w:rsidTr="00291097">
        <w:trPr>
          <w:trHeight w:val="953"/>
        </w:trPr>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rPr>
              <w:lastRenderedPageBreak/>
              <w:t>时尚北京人系列</w:t>
            </w:r>
          </w:p>
        </w:tc>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16</w:t>
            </w:r>
          </w:p>
        </w:tc>
        <w:tc>
          <w:tcPr>
            <w:tcW w:w="5677" w:type="dxa"/>
          </w:tcPr>
          <w:p w:rsidR="001D58E7" w:rsidRPr="001D58E7" w:rsidRDefault="001D58E7" w:rsidP="002910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eastAsia="宋体" w:hAnsi="宋体" w:cs="宋体"/>
              </w:rPr>
            </w:pPr>
            <w:r w:rsidRPr="001D58E7">
              <w:rPr>
                <w:rFonts w:ascii="宋体" w:eastAsia="宋体" w:hAnsi="宋体" w:cs="宋体"/>
              </w:rPr>
              <w:t>北京作为</w:t>
            </w:r>
            <w:r w:rsidRPr="001D58E7">
              <w:rPr>
                <w:rFonts w:ascii="宋体" w:eastAsia="宋体" w:hAnsi="宋体" w:cs="宋体" w:hint="eastAsia"/>
              </w:rPr>
              <w:t>国际</w:t>
            </w:r>
            <w:r w:rsidRPr="001D58E7">
              <w:rPr>
                <w:rFonts w:ascii="宋体" w:eastAsia="宋体" w:hAnsi="宋体" w:cs="宋体"/>
              </w:rPr>
              <w:t>大都市之一，市民素质不仅彰显着北京市的整体氛围，也代表着整个国家的市民形象。公益事业，志愿者行动是老北京一道亮丽的风景线，但是如何有效的管理志愿者，如何开展志愿者活动时所有市民要学习的。热心北京人系列包含公益活动类和志愿服务类模块。</w:t>
            </w:r>
          </w:p>
          <w:p w:rsidR="001D58E7" w:rsidRPr="001D58E7" w:rsidRDefault="001D58E7" w:rsidP="00291097">
            <w:pPr>
              <w:rPr>
                <w:rFonts w:ascii="宋体" w:eastAsia="宋体" w:hAnsi="宋体" w:cs="宋体"/>
              </w:rPr>
            </w:pPr>
          </w:p>
        </w:tc>
      </w:tr>
      <w:tr w:rsidR="001D58E7" w:rsidRPr="008450CC" w:rsidTr="00291097">
        <w:trPr>
          <w:trHeight w:val="1025"/>
        </w:trPr>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rPr>
              <w:t>爱心北京人系列</w:t>
            </w:r>
          </w:p>
        </w:tc>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16</w:t>
            </w:r>
          </w:p>
        </w:tc>
        <w:tc>
          <w:tcPr>
            <w:tcW w:w="5677" w:type="dxa"/>
          </w:tcPr>
          <w:p w:rsidR="001D58E7" w:rsidRPr="001D58E7" w:rsidRDefault="001D58E7" w:rsidP="002910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eastAsia="宋体" w:hAnsi="宋体" w:cs="宋体"/>
              </w:rPr>
            </w:pPr>
            <w:r w:rsidRPr="001D58E7">
              <w:rPr>
                <w:rFonts w:ascii="宋体" w:eastAsia="宋体" w:hAnsi="宋体" w:cs="宋体"/>
              </w:rPr>
              <w:t>北京作为</w:t>
            </w:r>
            <w:r w:rsidRPr="001D58E7">
              <w:rPr>
                <w:rFonts w:ascii="宋体" w:eastAsia="宋体" w:hAnsi="宋体" w:cs="宋体" w:hint="eastAsia"/>
              </w:rPr>
              <w:t>国际</w:t>
            </w:r>
            <w:r w:rsidRPr="001D58E7">
              <w:rPr>
                <w:rFonts w:ascii="宋体" w:eastAsia="宋体" w:hAnsi="宋体" w:cs="宋体"/>
              </w:rPr>
              <w:t>大都市之一，市民素质不仅彰显着北京市的整体氛围，也代表着整个国家的市民形象。公益事业，志愿者行动是老北京一道亮丽的风景线，但是如何有效的管理志愿者，如何开展志愿者活动时所有市民要学习的。热心北京人系列包含公益活动类和志愿服务类模块。</w:t>
            </w:r>
          </w:p>
          <w:p w:rsidR="001D58E7" w:rsidRPr="001D58E7" w:rsidRDefault="001D58E7" w:rsidP="00291097">
            <w:pPr>
              <w:rPr>
                <w:rFonts w:ascii="宋体" w:eastAsia="宋体" w:hAnsi="宋体" w:cs="宋体"/>
              </w:rPr>
            </w:pPr>
          </w:p>
        </w:tc>
      </w:tr>
      <w:tr w:rsidR="001D58E7" w:rsidRPr="008450CC" w:rsidTr="00291097">
        <w:trPr>
          <w:trHeight w:val="1025"/>
        </w:trPr>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rPr>
              <w:t>敬业北京人系列</w:t>
            </w:r>
          </w:p>
        </w:tc>
        <w:tc>
          <w:tcPr>
            <w:tcW w:w="1892" w:type="dxa"/>
            <w:vAlign w:val="center"/>
          </w:tcPr>
          <w:p w:rsidR="001D58E7" w:rsidRPr="001D58E7" w:rsidRDefault="001D58E7" w:rsidP="00291097">
            <w:pPr>
              <w:jc w:val="center"/>
              <w:rPr>
                <w:rFonts w:ascii="宋体" w:eastAsia="宋体" w:hAnsi="宋体" w:cs="宋体"/>
              </w:rPr>
            </w:pPr>
            <w:r w:rsidRPr="001D58E7">
              <w:rPr>
                <w:rFonts w:ascii="宋体" w:eastAsia="宋体" w:hAnsi="宋体" w:cs="宋体" w:hint="eastAsia"/>
              </w:rPr>
              <w:t>16</w:t>
            </w:r>
          </w:p>
        </w:tc>
        <w:tc>
          <w:tcPr>
            <w:tcW w:w="5677" w:type="dxa"/>
          </w:tcPr>
          <w:p w:rsidR="001D58E7" w:rsidRPr="001D58E7" w:rsidRDefault="001D58E7" w:rsidP="002910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eastAsia="宋体" w:hAnsi="宋体" w:cs="宋体"/>
              </w:rPr>
            </w:pPr>
            <w:r w:rsidRPr="001D58E7">
              <w:rPr>
                <w:rFonts w:ascii="宋体" w:eastAsia="宋体" w:hAnsi="宋体" w:cs="宋体"/>
              </w:rPr>
              <w:t>三百六十五行，行行出状元。为了提升市民在各个行业、领域的技能水平以及职业素养，特此开设敬业北京人系列，通过职业技能、职业道德素养、诚信教育，提升市民整体从业水平。敬业北京人系列主要包含职业道德素养类、职业技能类、诚信教育等模块。</w:t>
            </w:r>
          </w:p>
          <w:p w:rsidR="001D58E7" w:rsidRPr="001D58E7" w:rsidRDefault="001D58E7" w:rsidP="00291097">
            <w:pPr>
              <w:rPr>
                <w:rFonts w:ascii="宋体" w:eastAsia="宋体" w:hAnsi="宋体" w:cs="宋体"/>
              </w:rPr>
            </w:pPr>
          </w:p>
        </w:tc>
      </w:tr>
    </w:tbl>
    <w:p w:rsidR="00096F4F" w:rsidRDefault="00096F4F" w:rsidP="00096F4F">
      <w:pPr>
        <w:tabs>
          <w:tab w:val="left" w:pos="885"/>
        </w:tabs>
        <w:spacing w:line="36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w:instrText>
      </w:r>
      <w:r>
        <w:rPr>
          <w:rFonts w:ascii="Times New Roman" w:hAnsi="Times New Roman" w:cs="Times New Roman" w:hint="eastAsia"/>
          <w:b/>
        </w:rPr>
        <w:instrText>= 3 \* GB3</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hint="eastAsia"/>
          <w:b/>
          <w:noProof/>
        </w:rPr>
        <w:t>③</w:t>
      </w:r>
      <w:r>
        <w:rPr>
          <w:rFonts w:ascii="Times New Roman" w:hAnsi="Times New Roman" w:cs="Times New Roman"/>
          <w:b/>
        </w:rPr>
        <w:fldChar w:fldCharType="end"/>
      </w:r>
      <w:r>
        <w:rPr>
          <w:rFonts w:ascii="Times New Roman" w:hAnsi="Times New Roman" w:cs="Times New Roman" w:hint="eastAsia"/>
          <w:b/>
        </w:rPr>
        <w:t>北京学习在线演播室搭建</w:t>
      </w:r>
    </w:p>
    <w:p w:rsidR="00EF1430" w:rsidRDefault="00EF1430" w:rsidP="00EF1430">
      <w:pPr>
        <w:ind w:firstLine="420"/>
        <w:rPr>
          <w:rFonts w:ascii="宋体" w:eastAsia="宋体" w:hAnsi="宋体" w:cs="宋体"/>
          <w:color w:val="000000"/>
          <w:szCs w:val="21"/>
          <w:shd w:val="clear" w:color="auto" w:fill="FFFFFF"/>
        </w:rPr>
      </w:pPr>
      <w:r>
        <w:rPr>
          <w:rFonts w:hint="eastAsia"/>
        </w:rPr>
        <w:t>为保障项目</w:t>
      </w:r>
      <w:r>
        <w:rPr>
          <w:rFonts w:hint="eastAsia"/>
        </w:rPr>
        <w:t>100</w:t>
      </w:r>
      <w:r>
        <w:rPr>
          <w:rFonts w:hint="eastAsia"/>
        </w:rPr>
        <w:t>门自建在线课程资源建设，实现精品在线课程的目标，在目前北京开放大学现有的演播室的基础上，需进一步加强设备改善和完善，建设演播室</w:t>
      </w:r>
      <w:r>
        <w:rPr>
          <w:rFonts w:ascii="宋体" w:eastAsia="宋体" w:hAnsi="宋体" w:cs="宋体" w:hint="eastAsia"/>
          <w:color w:val="000000"/>
          <w:szCs w:val="21"/>
          <w:shd w:val="clear" w:color="auto" w:fill="FFFFFF"/>
        </w:rPr>
        <w:t>制播存系统，以</w:t>
      </w:r>
      <w:r>
        <w:rPr>
          <w:rFonts w:hint="eastAsia"/>
        </w:rPr>
        <w:t>适应当前和未来</w:t>
      </w:r>
      <w:r>
        <w:rPr>
          <w:rFonts w:hint="eastAsia"/>
        </w:rPr>
        <w:t>3</w:t>
      </w:r>
      <w:r>
        <w:rPr>
          <w:rFonts w:hint="eastAsia"/>
        </w:rPr>
        <w:t>年高清课程的录制、传输和使用需要。建设内容</w:t>
      </w:r>
      <w:r>
        <w:rPr>
          <w:rFonts w:ascii="宋体" w:eastAsia="宋体" w:hAnsi="宋体" w:cs="宋体" w:hint="eastAsia"/>
          <w:color w:val="000000"/>
          <w:szCs w:val="21"/>
          <w:shd w:val="clear" w:color="auto" w:fill="FFFFFF"/>
        </w:rPr>
        <w:t>包括：智能化教学资源存储管理系统、集成化教学资源及课件录制演播室系统以及能与原有教学资源制作系统紧密结合的课程后期制作系统、灯光、音质、动力保障系统。</w:t>
      </w:r>
    </w:p>
    <w:tbl>
      <w:tblPr>
        <w:tblpPr w:leftFromText="180" w:rightFromText="180" w:vertAnchor="text" w:horzAnchor="page" w:tblpX="1826" w:tblpY="329"/>
        <w:tblOverlap w:val="never"/>
        <w:tblW w:w="8926" w:type="dxa"/>
        <w:tblLayout w:type="fixed"/>
        <w:tblCellMar>
          <w:top w:w="15" w:type="dxa"/>
          <w:left w:w="15" w:type="dxa"/>
          <w:bottom w:w="15" w:type="dxa"/>
          <w:right w:w="15" w:type="dxa"/>
        </w:tblCellMar>
        <w:tblLook w:val="04A0" w:firstRow="1" w:lastRow="0" w:firstColumn="1" w:lastColumn="0" w:noHBand="0" w:noVBand="1"/>
      </w:tblPr>
      <w:tblGrid>
        <w:gridCol w:w="812"/>
        <w:gridCol w:w="1310"/>
        <w:gridCol w:w="705"/>
        <w:gridCol w:w="6099"/>
      </w:tblGrid>
      <w:tr w:rsidR="00EF1430" w:rsidTr="00EF1430">
        <w:trPr>
          <w:trHeight w:val="285"/>
        </w:trPr>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名称</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组成</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数量</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sz w:val="20"/>
                <w:szCs w:val="20"/>
              </w:rPr>
              <w:t>内容备注</w:t>
            </w:r>
          </w:p>
        </w:tc>
      </w:tr>
      <w:tr w:rsidR="00EF1430" w:rsidTr="00EF1430">
        <w:trPr>
          <w:trHeight w:val="285"/>
        </w:trPr>
        <w:tc>
          <w:tcPr>
            <w:tcW w:w="812" w:type="dxa"/>
            <w:vMerge w:val="restart"/>
            <w:tcBorders>
              <w:top w:val="single" w:sz="4" w:space="0" w:color="000000"/>
              <w:left w:val="single" w:sz="4" w:space="0" w:color="000000"/>
              <w:right w:val="single" w:sz="4" w:space="0" w:color="000000"/>
            </w:tcBorders>
            <w:shd w:val="clear" w:color="auto" w:fill="auto"/>
            <w:vAlign w:val="center"/>
          </w:tcPr>
          <w:p w:rsidR="00EF1430" w:rsidRDefault="00EF1430" w:rsidP="00291097">
            <w:pPr>
              <w:widowControl/>
              <w:textAlignment w:val="center"/>
              <w:rPr>
                <w:rFonts w:ascii="宋体" w:eastAsia="宋体" w:hAnsi="宋体" w:cs="宋体"/>
                <w:color w:val="000000"/>
                <w:sz w:val="20"/>
                <w:szCs w:val="20"/>
              </w:rPr>
            </w:pPr>
            <w:r>
              <w:rPr>
                <w:rFonts w:ascii="宋体" w:eastAsia="宋体" w:hAnsi="宋体" w:cs="宋体" w:hint="eastAsia"/>
                <w:color w:val="000000"/>
                <w:sz w:val="20"/>
                <w:szCs w:val="20"/>
              </w:rPr>
              <w:t xml:space="preserve">演播 </w:t>
            </w:r>
          </w:p>
          <w:p w:rsidR="00EF1430" w:rsidRDefault="00EF1430" w:rsidP="00291097">
            <w:pPr>
              <w:widowControl/>
              <w:textAlignment w:val="center"/>
              <w:rPr>
                <w:rFonts w:ascii="宋体" w:eastAsia="宋体" w:hAnsi="宋体" w:cs="宋体"/>
                <w:color w:val="000000"/>
                <w:sz w:val="20"/>
                <w:szCs w:val="20"/>
              </w:rPr>
            </w:pPr>
            <w:r>
              <w:rPr>
                <w:rFonts w:ascii="宋体" w:eastAsia="宋体" w:hAnsi="宋体" w:cs="宋体" w:hint="eastAsia"/>
                <w:color w:val="000000"/>
                <w:sz w:val="20"/>
                <w:szCs w:val="20"/>
              </w:rPr>
              <w:t>室完</w:t>
            </w:r>
          </w:p>
          <w:p w:rsidR="00EF1430" w:rsidRDefault="00EF1430" w:rsidP="00291097">
            <w:pPr>
              <w:widowControl/>
              <w:textAlignment w:val="center"/>
              <w:rPr>
                <w:rFonts w:ascii="宋体" w:eastAsia="宋体" w:hAnsi="宋体" w:cs="宋体"/>
                <w:color w:val="000000"/>
                <w:sz w:val="20"/>
                <w:szCs w:val="20"/>
              </w:rPr>
            </w:pPr>
            <w:r>
              <w:rPr>
                <w:rFonts w:ascii="宋体" w:eastAsia="宋体" w:hAnsi="宋体" w:cs="宋体" w:hint="eastAsia"/>
                <w:color w:val="000000"/>
                <w:sz w:val="20"/>
                <w:szCs w:val="20"/>
              </w:rPr>
              <w:t>善建设</w:t>
            </w:r>
          </w:p>
          <w:p w:rsidR="00EF1430" w:rsidRDefault="00EF1430" w:rsidP="00291097">
            <w:pPr>
              <w:widowControl/>
              <w:jc w:val="center"/>
              <w:textAlignment w:val="center"/>
              <w:rPr>
                <w:rFonts w:ascii="宋体" w:eastAsia="宋体" w:hAnsi="宋体" w:cs="宋体"/>
                <w:color w:val="000000"/>
                <w:sz w:val="20"/>
                <w:szCs w:val="20"/>
              </w:rPr>
            </w:pPr>
          </w:p>
        </w:tc>
        <w:tc>
          <w:tcPr>
            <w:tcW w:w="13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演播系统</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前端摄像设备套装：四机位拍摄全套广播级设备</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摇臂及云台控制套装</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音频采集设备套装</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虚实导播交互录制系统套装--八机位带虚拟和实景混切</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4K高清后期制作及存储系统</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资源发布及点播系统</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p>
        </w:tc>
        <w:tc>
          <w:tcPr>
            <w:tcW w:w="13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显示及控制系统</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超大屏幕触摸显示系统</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P2.5LED大屏显示系统</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p>
        </w:tc>
        <w:tc>
          <w:tcPr>
            <w:tcW w:w="1310" w:type="dxa"/>
            <w:vMerge w:val="restart"/>
            <w:tcBorders>
              <w:top w:val="single" w:sz="4" w:space="0" w:color="000000"/>
              <w:left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声学环境处理</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演播室整体环境声学处理</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舞美制作</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空调及新风系统</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灯光处理</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虚拟区、实景区、触屏区整体LED灯光系统</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p>
        </w:tc>
        <w:tc>
          <w:tcPr>
            <w:tcW w:w="13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蓝箱制作</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蓝箱制作</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jc w:val="center"/>
              <w:rPr>
                <w:rFonts w:ascii="宋体" w:eastAsia="宋体" w:hAnsi="宋体" w:cs="宋体"/>
                <w:color w:val="000000"/>
                <w:sz w:val="20"/>
                <w:szCs w:val="20"/>
              </w:rPr>
            </w:pPr>
          </w:p>
        </w:tc>
        <w:tc>
          <w:tcPr>
            <w:tcW w:w="13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rPr>
                <w:rFonts w:ascii="宋体" w:eastAsia="宋体" w:hAnsi="宋体" w:cs="宋体"/>
                <w:color w:val="000000"/>
                <w:sz w:val="20"/>
                <w:szCs w:val="20"/>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触控交互绿箱</w:t>
            </w:r>
          </w:p>
        </w:tc>
      </w:tr>
      <w:tr w:rsidR="00EF1430" w:rsidTr="00EF1430">
        <w:trPr>
          <w:trHeight w:val="285"/>
        </w:trPr>
        <w:tc>
          <w:tcPr>
            <w:tcW w:w="812" w:type="dxa"/>
            <w:vMerge/>
            <w:tcBorders>
              <w:left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bookmarkStart w:id="0" w:name="_GoBack" w:colFirst="2" w:colLast="3"/>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FF0000"/>
                <w:sz w:val="20"/>
                <w:szCs w:val="20"/>
                <w:shd w:val="clear" w:color="FFFFFF" w:fill="D9D9D9"/>
              </w:rPr>
            </w:pPr>
            <w:r w:rsidRPr="00EF1430">
              <w:rPr>
                <w:rFonts w:ascii="宋体" w:eastAsia="宋体" w:hAnsi="宋体" w:cs="宋体" w:hint="eastAsia"/>
                <w:color w:val="000000"/>
                <w:kern w:val="0"/>
                <w:sz w:val="20"/>
                <w:szCs w:val="20"/>
                <w:lang w:bidi="ar"/>
              </w:rPr>
              <w:t>存储系统</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Pr="00776EB9" w:rsidRDefault="00EF1430" w:rsidP="00291097">
            <w:pPr>
              <w:widowControl/>
              <w:jc w:val="center"/>
              <w:textAlignment w:val="center"/>
              <w:rPr>
                <w:rFonts w:ascii="宋体" w:eastAsia="宋体" w:hAnsi="宋体" w:cs="宋体"/>
                <w:sz w:val="20"/>
                <w:szCs w:val="20"/>
                <w:shd w:val="clear" w:color="FFFFFF" w:fill="D9D9D9"/>
              </w:rPr>
            </w:pPr>
            <w:r w:rsidRPr="00776EB9">
              <w:rPr>
                <w:rFonts w:ascii="宋体" w:eastAsia="宋体" w:hAnsi="宋体" w:cs="宋体" w:hint="eastAsia"/>
                <w:kern w:val="0"/>
                <w:sz w:val="20"/>
                <w:szCs w:val="20"/>
                <w:shd w:val="clear" w:color="FFFFFF" w:fill="D9D9D9"/>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Pr="00776EB9" w:rsidRDefault="00776EB9" w:rsidP="00291097">
            <w:pPr>
              <w:widowControl/>
              <w:jc w:val="left"/>
              <w:textAlignment w:val="center"/>
              <w:rPr>
                <w:rFonts w:ascii="宋体" w:eastAsia="宋体" w:hAnsi="宋体" w:cs="宋体" w:hint="eastAsia"/>
                <w:sz w:val="20"/>
                <w:szCs w:val="20"/>
                <w:shd w:val="clear" w:color="FFFFFF" w:fill="D9D9D9"/>
              </w:rPr>
            </w:pPr>
            <w:r w:rsidRPr="00776EB9">
              <w:rPr>
                <w:rFonts w:ascii="宋体" w:eastAsia="宋体" w:hAnsi="宋体" w:cs="宋体" w:hint="eastAsia"/>
                <w:sz w:val="20"/>
                <w:szCs w:val="20"/>
                <w:shd w:val="clear" w:color="FFFFFF" w:fill="D9D9D9"/>
              </w:rPr>
              <w:t>磁盘存储空间</w:t>
            </w:r>
          </w:p>
        </w:tc>
      </w:tr>
      <w:bookmarkEnd w:id="0"/>
      <w:tr w:rsidR="00EF1430" w:rsidTr="00EF1430">
        <w:trPr>
          <w:trHeight w:val="349"/>
        </w:trPr>
        <w:tc>
          <w:tcPr>
            <w:tcW w:w="812" w:type="dxa"/>
            <w:vMerge/>
            <w:tcBorders>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系统集成</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1</w:t>
            </w:r>
          </w:p>
        </w:tc>
        <w:tc>
          <w:tcPr>
            <w:tcW w:w="60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430" w:rsidRDefault="00EF1430" w:rsidP="00291097">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弱电及系统安装调试集成</w:t>
            </w:r>
          </w:p>
        </w:tc>
      </w:tr>
    </w:tbl>
    <w:p w:rsidR="00EF1430" w:rsidRDefault="00EF1430" w:rsidP="00EF1430">
      <w:pPr>
        <w:rPr>
          <w:rFonts w:ascii="宋体" w:eastAsia="宋体" w:hAnsi="宋体" w:cs="宋体"/>
          <w:color w:val="000000"/>
          <w:szCs w:val="21"/>
          <w:shd w:val="clear" w:color="auto" w:fill="FFFFFF"/>
        </w:rPr>
      </w:pPr>
    </w:p>
    <w:p w:rsidR="0089154C" w:rsidRPr="00096F4F" w:rsidRDefault="0089154C" w:rsidP="00951D10">
      <w:pPr>
        <w:spacing w:line="360" w:lineRule="auto"/>
        <w:ind w:firstLine="420"/>
        <w:rPr>
          <w:rFonts w:ascii="Times New Roman" w:hAnsi="Times New Roman" w:cs="Times New Roman"/>
          <w:b/>
        </w:rPr>
      </w:pPr>
    </w:p>
    <w:p w:rsidR="000E0C5D" w:rsidRDefault="00BF57DC" w:rsidP="000E0C5D">
      <w:pPr>
        <w:spacing w:line="360" w:lineRule="auto"/>
        <w:rPr>
          <w:rFonts w:ascii="宋体" w:eastAsia="宋体" w:hAnsi="宋体" w:cs="宋体"/>
          <w:b/>
        </w:rPr>
      </w:pPr>
      <w:r>
        <w:rPr>
          <w:rFonts w:ascii="宋体" w:eastAsia="宋体" w:hAnsi="宋体" w:cs="宋体" w:hint="eastAsia"/>
          <w:b/>
        </w:rPr>
        <w:t>（6）</w:t>
      </w:r>
      <w:r w:rsidR="00516F88" w:rsidRPr="00516F88">
        <w:rPr>
          <w:rFonts w:ascii="宋体" w:eastAsia="宋体" w:hAnsi="宋体" w:cs="宋体" w:hint="eastAsia"/>
          <w:b/>
        </w:rPr>
        <w:t>服务体系建设</w:t>
      </w:r>
    </w:p>
    <w:p w:rsidR="00202A0F" w:rsidRDefault="00202A0F" w:rsidP="00D437BB">
      <w:pPr>
        <w:spacing w:line="360" w:lineRule="auto"/>
        <w:ind w:firstLine="420"/>
        <w:rPr>
          <w:rFonts w:ascii="宋体" w:eastAsia="宋体" w:hAnsi="宋体" w:cs="宋体"/>
        </w:rPr>
      </w:pPr>
      <w:r>
        <w:rPr>
          <w:rFonts w:ascii="宋体" w:eastAsia="宋体" w:hAnsi="宋体" w:cs="宋体" w:hint="eastAsia"/>
        </w:rPr>
        <w:t>服务体系建设包括</w:t>
      </w:r>
      <w:r w:rsidRPr="006F3958">
        <w:rPr>
          <w:rFonts w:ascii="宋体" w:eastAsia="宋体" w:hAnsi="宋体" w:cs="宋体" w:hint="eastAsia"/>
        </w:rPr>
        <w:t>组建</w:t>
      </w:r>
      <w:r>
        <w:rPr>
          <w:rFonts w:ascii="宋体" w:eastAsia="宋体" w:hAnsi="宋体" w:cs="宋体" w:hint="eastAsia"/>
        </w:rPr>
        <w:t>北京市终身学习研究中心，成立</w:t>
      </w:r>
      <w:r w:rsidRPr="00202A0F">
        <w:rPr>
          <w:rFonts w:ascii="宋体" w:eastAsia="宋体" w:hAnsi="宋体" w:cs="宋体" w:hint="eastAsia"/>
        </w:rPr>
        <w:t>学分银行（学习成果认证体系）建设工作领导小组</w:t>
      </w:r>
      <w:r>
        <w:rPr>
          <w:rFonts w:ascii="宋体" w:eastAsia="宋体" w:hAnsi="宋体" w:cs="宋体" w:hint="eastAsia"/>
        </w:rPr>
        <w:t>，</w:t>
      </w:r>
      <w:r w:rsidRPr="00202A0F">
        <w:rPr>
          <w:rFonts w:ascii="宋体" w:eastAsia="宋体" w:hAnsi="宋体" w:cs="宋体" w:hint="eastAsia"/>
        </w:rPr>
        <w:t>学分银行课程审定及建设委员会</w:t>
      </w:r>
      <w:r>
        <w:rPr>
          <w:rFonts w:ascii="宋体" w:eastAsia="宋体" w:hAnsi="宋体" w:cs="宋体" w:hint="eastAsia"/>
        </w:rPr>
        <w:t>，制定相关</w:t>
      </w:r>
      <w:r w:rsidRPr="006F3958">
        <w:rPr>
          <w:rFonts w:ascii="宋体" w:eastAsia="宋体" w:hAnsi="宋体" w:cs="宋体" w:hint="eastAsia"/>
        </w:rPr>
        <w:t>工作章程，探索学分银行建设模式和运行模式</w:t>
      </w:r>
      <w:r>
        <w:rPr>
          <w:rFonts w:ascii="宋体" w:eastAsia="宋体" w:hAnsi="宋体" w:cs="宋体" w:hint="eastAsia"/>
        </w:rPr>
        <w:t>，为北京市终身学习事业建设一支高水平和专业化的人才队伍。</w:t>
      </w:r>
    </w:p>
    <w:p w:rsidR="00202A0F" w:rsidRPr="00D437BB" w:rsidRDefault="00202A0F" w:rsidP="00D437BB">
      <w:pPr>
        <w:spacing w:line="360" w:lineRule="auto"/>
        <w:ind w:firstLine="420"/>
        <w:rPr>
          <w:rFonts w:ascii="宋体" w:eastAsia="宋体" w:hAnsi="宋体" w:cs="宋体"/>
        </w:rPr>
      </w:pPr>
      <w:r w:rsidRPr="00D437BB">
        <w:rPr>
          <w:rFonts w:ascii="宋体" w:eastAsia="宋体" w:hAnsi="宋体" w:cs="宋体" w:hint="eastAsia"/>
        </w:rPr>
        <w:t>北京市终身学习</w:t>
      </w:r>
      <w:r w:rsidR="009779CA">
        <w:rPr>
          <w:rFonts w:ascii="宋体" w:eastAsia="宋体" w:hAnsi="宋体" w:cs="宋体" w:hint="eastAsia"/>
        </w:rPr>
        <w:t>技术支持团队</w:t>
      </w:r>
      <w:r w:rsidR="00F31005">
        <w:rPr>
          <w:rFonts w:ascii="宋体" w:eastAsia="宋体" w:hAnsi="宋体" w:cs="宋体" w:hint="eastAsia"/>
        </w:rPr>
        <w:t>：</w:t>
      </w:r>
      <w:r>
        <w:rPr>
          <w:rFonts w:ascii="宋体" w:eastAsia="宋体" w:hAnsi="宋体" w:cs="宋体" w:hint="eastAsia"/>
        </w:rPr>
        <w:t>主要负责平台技术保障以及在线教育质量评估体系的研究等工作。</w:t>
      </w:r>
    </w:p>
    <w:p w:rsidR="00516F88" w:rsidRPr="00D437BB" w:rsidRDefault="00516F88" w:rsidP="00D437BB">
      <w:pPr>
        <w:spacing w:line="360" w:lineRule="auto"/>
        <w:ind w:firstLine="420"/>
        <w:rPr>
          <w:rFonts w:ascii="宋体" w:eastAsia="宋体" w:hAnsi="宋体" w:cs="宋体"/>
        </w:rPr>
      </w:pPr>
      <w:r w:rsidRPr="00D437BB">
        <w:rPr>
          <w:rFonts w:ascii="宋体" w:eastAsia="宋体" w:hAnsi="宋体" w:cs="宋体" w:hint="eastAsia"/>
        </w:rPr>
        <w:t>学分银行（学习成果认证体系）建设工作领导小组：具有对相关政策、文件的最终审定权；对各专家委员会组成人选的最终审定；学分银行（学习成果认证体系）建设人员、经费和有关职能部门的协调等。</w:t>
      </w:r>
    </w:p>
    <w:p w:rsidR="006E0BE5" w:rsidRPr="00D437BB" w:rsidRDefault="00516F88" w:rsidP="00D437BB">
      <w:pPr>
        <w:spacing w:line="360" w:lineRule="auto"/>
        <w:ind w:firstLine="420"/>
        <w:rPr>
          <w:rFonts w:ascii="宋体" w:eastAsia="宋体" w:hAnsi="宋体" w:cs="宋体"/>
        </w:rPr>
      </w:pPr>
      <w:r w:rsidRPr="00D437BB">
        <w:rPr>
          <w:rFonts w:ascii="宋体" w:eastAsia="宋体" w:hAnsi="宋体" w:cs="宋体" w:hint="eastAsia"/>
        </w:rPr>
        <w:t>学分银行课程审定及建设委员会：为高校和办学实体相关课程进入学分银行（学习成果认证体系）制定准入标准、学分互认规则、学分折算标准、课程建设标准等，提供权威指导和智力支持。</w:t>
      </w:r>
    </w:p>
    <w:p w:rsidR="00740560" w:rsidRPr="00740560" w:rsidRDefault="00456817" w:rsidP="00740560">
      <w:pPr>
        <w:pStyle w:val="a8"/>
        <w:numPr>
          <w:ilvl w:val="0"/>
          <w:numId w:val="45"/>
        </w:numPr>
        <w:spacing w:line="360" w:lineRule="auto"/>
        <w:ind w:firstLineChars="0"/>
        <w:rPr>
          <w:rFonts w:ascii="宋体" w:eastAsia="宋体" w:hAnsi="宋体" w:cs="宋体"/>
          <w:b/>
        </w:rPr>
      </w:pPr>
      <w:r w:rsidRPr="00740560">
        <w:rPr>
          <w:rFonts w:ascii="宋体" w:eastAsia="宋体" w:hAnsi="宋体" w:cs="宋体"/>
          <w:b/>
        </w:rPr>
        <w:t>项目预算的合理性及可靠性分析</w:t>
      </w:r>
    </w:p>
    <w:p w:rsidR="006E0BE5" w:rsidRPr="00740560" w:rsidRDefault="00456817" w:rsidP="00740560">
      <w:pPr>
        <w:spacing w:line="360" w:lineRule="auto"/>
        <w:ind w:firstLineChars="200" w:firstLine="420"/>
        <w:rPr>
          <w:rFonts w:ascii="宋体" w:eastAsia="宋体" w:hAnsi="宋体" w:cs="宋体"/>
        </w:rPr>
      </w:pPr>
      <w:r w:rsidRPr="00740560">
        <w:rPr>
          <w:rFonts w:ascii="宋体" w:eastAsia="宋体" w:hAnsi="宋体" w:cs="宋体"/>
        </w:rPr>
        <w:t>本项目是市教委201</w:t>
      </w:r>
      <w:r w:rsidR="00842B6C">
        <w:rPr>
          <w:rFonts w:ascii="宋体" w:eastAsia="宋体" w:hAnsi="宋体" w:cs="宋体" w:hint="eastAsia"/>
        </w:rPr>
        <w:t>8-2020</w:t>
      </w:r>
      <w:r w:rsidRPr="00740560">
        <w:rPr>
          <w:rFonts w:ascii="宋体" w:eastAsia="宋体" w:hAnsi="宋体" w:cs="宋体"/>
        </w:rPr>
        <w:t>年财政项目，由北京开放大学具体承担，项目预算参照北京市财政局行政事业单位相关管理办法制定。项目的财务管理由北京开放大学财务处负责，北京开放大学财务处财务管理制度健全，有“科研课题（项目）经费管理办法”“财务报销制度”“业务人员差旅费报销制度”等，财务处派专人对本项目进行财务管理，财务管理有效、规范，审查严格，能充分保证该项目经费支出的合理性、合规性和支出进度。</w:t>
      </w:r>
    </w:p>
    <w:p w:rsidR="00740560" w:rsidRPr="00740560" w:rsidRDefault="00456817" w:rsidP="00740560">
      <w:pPr>
        <w:pStyle w:val="a8"/>
        <w:numPr>
          <w:ilvl w:val="0"/>
          <w:numId w:val="45"/>
        </w:numPr>
        <w:spacing w:line="360" w:lineRule="auto"/>
        <w:ind w:firstLineChars="0"/>
        <w:rPr>
          <w:rFonts w:ascii="宋体" w:eastAsia="宋体" w:hAnsi="宋体" w:cs="宋体"/>
        </w:rPr>
      </w:pPr>
      <w:r w:rsidRPr="00740560">
        <w:rPr>
          <w:rFonts w:ascii="宋体" w:eastAsia="宋体" w:hAnsi="宋体" w:cs="宋体"/>
          <w:b/>
        </w:rPr>
        <w:t>与同类项目的对比分析</w:t>
      </w:r>
    </w:p>
    <w:p w:rsidR="006E0BE5" w:rsidRPr="00740560" w:rsidRDefault="00456817" w:rsidP="00740560">
      <w:pPr>
        <w:spacing w:line="360" w:lineRule="auto"/>
        <w:ind w:firstLineChars="200" w:firstLine="420"/>
        <w:rPr>
          <w:rFonts w:ascii="宋体" w:eastAsia="宋体" w:hAnsi="宋体" w:cs="宋体"/>
        </w:rPr>
      </w:pPr>
      <w:r w:rsidRPr="00740560">
        <w:rPr>
          <w:rFonts w:ascii="宋体" w:eastAsia="宋体" w:hAnsi="宋体" w:cs="宋体"/>
        </w:rPr>
        <w:t>目前，</w:t>
      </w:r>
      <w:r w:rsidR="00842B6C">
        <w:rPr>
          <w:rFonts w:ascii="宋体" w:eastAsia="宋体" w:hAnsi="宋体" w:cs="宋体" w:hint="eastAsia"/>
        </w:rPr>
        <w:t>北京市没有能够满足</w:t>
      </w:r>
      <w:r w:rsidR="00842B6C" w:rsidRPr="00D437BB">
        <w:rPr>
          <w:rFonts w:ascii="宋体" w:eastAsia="宋体" w:hAnsi="宋体" w:cs="宋体"/>
        </w:rPr>
        <w:t>《北京市学习型城市建设行动计划（2016—2020年）》</w:t>
      </w:r>
      <w:r w:rsidR="00842B6C">
        <w:rPr>
          <w:rFonts w:ascii="宋体" w:eastAsia="宋体" w:hAnsi="宋体" w:cs="宋体" w:hint="eastAsia"/>
        </w:rPr>
        <w:t>文件的</w:t>
      </w:r>
      <w:r w:rsidR="001766BC">
        <w:rPr>
          <w:rFonts w:ascii="宋体" w:eastAsia="宋体" w:hAnsi="宋体" w:cs="宋体" w:hint="eastAsia"/>
        </w:rPr>
        <w:t>平台本项目</w:t>
      </w:r>
      <w:r w:rsidR="00842B6C">
        <w:rPr>
          <w:rFonts w:ascii="宋体" w:eastAsia="宋体" w:hAnsi="宋体" w:cs="宋体" w:hint="eastAsia"/>
        </w:rPr>
        <w:t>上述功能</w:t>
      </w:r>
      <w:r w:rsidR="001766BC">
        <w:rPr>
          <w:rFonts w:ascii="宋体" w:eastAsia="宋体" w:hAnsi="宋体" w:cs="宋体" w:hint="eastAsia"/>
        </w:rPr>
        <w:t>可满足</w:t>
      </w:r>
      <w:r w:rsidR="00842B6C">
        <w:rPr>
          <w:rFonts w:ascii="宋体" w:eastAsia="宋体" w:hAnsi="宋体" w:cs="宋体" w:hint="eastAsia"/>
        </w:rPr>
        <w:t>500万市民</w:t>
      </w:r>
      <w:r w:rsidR="001766BC">
        <w:rPr>
          <w:rFonts w:ascii="宋体" w:eastAsia="宋体" w:hAnsi="宋体" w:cs="宋体" w:hint="eastAsia"/>
        </w:rPr>
        <w:t>终身学习教育的要求</w:t>
      </w:r>
      <w:r w:rsidRPr="00740560">
        <w:rPr>
          <w:rFonts w:ascii="宋体" w:eastAsia="宋体" w:hAnsi="宋体" w:cs="宋体"/>
        </w:rPr>
        <w:t>。</w:t>
      </w:r>
    </w:p>
    <w:p w:rsidR="006E0BE5" w:rsidRPr="00664156" w:rsidRDefault="00BF57DC" w:rsidP="00BF57DC">
      <w:pPr>
        <w:spacing w:line="360" w:lineRule="auto"/>
        <w:rPr>
          <w:rFonts w:ascii="宋体" w:eastAsia="宋体" w:hAnsi="宋体" w:cs="宋体"/>
        </w:rPr>
      </w:pPr>
      <w:r>
        <w:rPr>
          <w:rFonts w:ascii="宋体" w:eastAsia="宋体" w:hAnsi="宋体" w:cs="宋体"/>
          <w:b/>
        </w:rPr>
        <w:t>4</w:t>
      </w:r>
      <w:r>
        <w:rPr>
          <w:rFonts w:ascii="宋体" w:eastAsia="宋体" w:hAnsi="宋体" w:cs="宋体" w:hint="eastAsia"/>
          <w:b/>
        </w:rPr>
        <w:t>）</w:t>
      </w:r>
      <w:r w:rsidR="00456817" w:rsidRPr="00664156">
        <w:rPr>
          <w:rFonts w:ascii="宋体" w:eastAsia="宋体" w:hAnsi="宋体" w:cs="宋体"/>
          <w:b/>
        </w:rPr>
        <w:t>项目预期效益的持久性分析</w:t>
      </w:r>
    </w:p>
    <w:p w:rsidR="00024C31" w:rsidRPr="00802533" w:rsidRDefault="00024C31" w:rsidP="00D84CA5">
      <w:pPr>
        <w:spacing w:line="360" w:lineRule="auto"/>
        <w:ind w:firstLineChars="200" w:firstLine="420"/>
        <w:rPr>
          <w:rFonts w:ascii="宋体" w:eastAsia="宋体" w:hAnsi="宋体" w:cs="宋体"/>
        </w:rPr>
      </w:pPr>
      <w:r w:rsidRPr="00D437BB">
        <w:rPr>
          <w:rFonts w:ascii="宋体" w:eastAsia="宋体" w:hAnsi="宋体" w:cs="宋体" w:hint="eastAsia"/>
        </w:rPr>
        <w:t>北京市民终身学习平台的建设，满足了首都市民多样性，个性化，多层次高质量的终身学习需求，培养了北京市民自主学习的良好学习习惯，从而促进北京市民文化素养的逐步提高，</w:t>
      </w:r>
      <w:r>
        <w:rPr>
          <w:rFonts w:ascii="宋体" w:eastAsia="宋体" w:hAnsi="宋体" w:cs="宋体" w:hint="eastAsia"/>
        </w:rPr>
        <w:t>加快</w:t>
      </w:r>
      <w:r w:rsidR="00456817">
        <w:rPr>
          <w:rFonts w:ascii="宋体" w:eastAsia="宋体" w:hAnsi="宋体" w:cs="宋体"/>
        </w:rPr>
        <w:t>北京市学习型城市建设。学分银行的</w:t>
      </w:r>
      <w:r>
        <w:rPr>
          <w:rFonts w:ascii="宋体" w:eastAsia="宋体" w:hAnsi="宋体" w:cs="宋体" w:hint="eastAsia"/>
        </w:rPr>
        <w:t>成功</w:t>
      </w:r>
      <w:r w:rsidR="00456817">
        <w:rPr>
          <w:rFonts w:ascii="宋体" w:eastAsia="宋体" w:hAnsi="宋体" w:cs="宋体"/>
        </w:rPr>
        <w:t>建设，</w:t>
      </w:r>
      <w:r w:rsidRPr="00D437BB">
        <w:rPr>
          <w:rFonts w:ascii="宋体" w:eastAsia="宋体" w:hAnsi="宋体" w:cs="宋体" w:hint="eastAsia"/>
        </w:rPr>
        <w:t>健全了终身学习成果认证的机制与体制，引导全民终身学习的热情，为北京终身教育体系的构建发挥积极作用。</w:t>
      </w:r>
    </w:p>
    <w:p w:rsidR="00C42753" w:rsidRDefault="00802533" w:rsidP="00BF57DC">
      <w:pPr>
        <w:spacing w:line="360" w:lineRule="auto"/>
        <w:ind w:firstLineChars="200" w:firstLine="420"/>
        <w:rPr>
          <w:ins w:id="1" w:author="微软用户" w:date="2017-10-21T16:20:00Z"/>
          <w:rFonts w:ascii="宋体" w:eastAsia="宋体" w:hAnsi="宋体" w:cs="宋体"/>
        </w:rPr>
      </w:pPr>
      <w:r w:rsidRPr="00D437BB">
        <w:rPr>
          <w:rFonts w:ascii="宋体" w:eastAsia="宋体" w:hAnsi="宋体" w:cs="宋体" w:hint="eastAsia"/>
        </w:rPr>
        <w:lastRenderedPageBreak/>
        <w:t>北京市终身学习平台的成功建设，为北京市持续输送高素质人才，使其更好的参与北京经济、社会发展的建设。同时，</w:t>
      </w:r>
      <w:r>
        <w:rPr>
          <w:rFonts w:ascii="宋体" w:eastAsia="宋体" w:hAnsi="宋体" w:cs="宋体" w:hint="eastAsia"/>
        </w:rPr>
        <w:t>通过政府的引导和消费的驱动，</w:t>
      </w:r>
      <w:r>
        <w:rPr>
          <w:rFonts w:ascii="宋体" w:eastAsia="宋体" w:hAnsi="宋体" w:cs="宋体"/>
        </w:rPr>
        <w:t>可以带动</w:t>
      </w:r>
      <w:r>
        <w:rPr>
          <w:rFonts w:ascii="宋体" w:eastAsia="宋体" w:hAnsi="宋体" w:cs="宋体" w:hint="eastAsia"/>
        </w:rPr>
        <w:t>旅游、交通、服务等多个</w:t>
      </w:r>
      <w:r>
        <w:rPr>
          <w:rFonts w:ascii="宋体" w:eastAsia="宋体" w:hAnsi="宋体" w:cs="宋体"/>
        </w:rPr>
        <w:t>行业的经济效益的转化</w:t>
      </w:r>
      <w:r w:rsidR="00D84CA5">
        <w:rPr>
          <w:rFonts w:ascii="宋体" w:eastAsia="宋体" w:hAnsi="宋体" w:cs="宋体" w:hint="eastAsia"/>
        </w:rPr>
        <w:t>。</w:t>
      </w:r>
    </w:p>
    <w:p w:rsidR="006C120A" w:rsidRDefault="001E031B" w:rsidP="00BF57DC">
      <w:pPr>
        <w:spacing w:line="360" w:lineRule="auto"/>
        <w:ind w:firstLineChars="200" w:firstLine="420"/>
        <w:rPr>
          <w:rFonts w:ascii="宋体" w:eastAsia="宋体" w:hAnsi="宋体" w:cs="宋体"/>
        </w:rPr>
      </w:pPr>
      <w:r>
        <w:rPr>
          <w:rFonts w:ascii="宋体" w:eastAsia="宋体" w:hAnsi="宋体" w:cs="宋体" w:hint="eastAsia"/>
        </w:rPr>
        <w:t>同时通过本平台的运营，给北京市民形成良好的学习习惯</w:t>
      </w:r>
      <w:r w:rsidR="006C120A">
        <w:rPr>
          <w:rFonts w:ascii="宋体" w:eastAsia="宋体" w:hAnsi="宋体" w:cs="宋体" w:hint="eastAsia"/>
        </w:rPr>
        <w:t>,</w:t>
      </w:r>
      <w:r>
        <w:rPr>
          <w:rFonts w:ascii="宋体" w:eastAsia="宋体" w:hAnsi="宋体" w:cs="宋体" w:hint="eastAsia"/>
        </w:rPr>
        <w:t>为</w:t>
      </w:r>
      <w:r w:rsidR="006C120A">
        <w:rPr>
          <w:rFonts w:ascii="宋体" w:eastAsia="宋体" w:hAnsi="宋体" w:cs="宋体" w:hint="eastAsia"/>
        </w:rPr>
        <w:t>打造国际一流的和谐宜居之都提供支撑</w:t>
      </w:r>
      <w:r>
        <w:rPr>
          <w:rFonts w:ascii="宋体" w:eastAsia="宋体" w:hAnsi="宋体" w:cs="宋体" w:hint="eastAsia"/>
        </w:rPr>
        <w:t>。同时，北京拥有2</w:t>
      </w:r>
      <w:r>
        <w:rPr>
          <w:rFonts w:ascii="宋体" w:eastAsia="宋体" w:hAnsi="宋体" w:cs="宋体"/>
        </w:rPr>
        <w:t>20</w:t>
      </w:r>
      <w:r>
        <w:rPr>
          <w:rFonts w:ascii="宋体" w:eastAsia="宋体" w:hAnsi="宋体" w:cs="宋体" w:hint="eastAsia"/>
        </w:rPr>
        <w:t>万以上外来务工服务人员，满足此类人群的</w:t>
      </w:r>
      <w:r w:rsidR="00A920D5">
        <w:rPr>
          <w:rFonts w:ascii="宋体" w:eastAsia="宋体" w:hAnsi="宋体" w:cs="宋体" w:hint="eastAsia"/>
        </w:rPr>
        <w:t>学习需要，提升其在服务业的整体水平，是城市精细化管理水平提高的必由之路。</w:t>
      </w:r>
    </w:p>
    <w:p w:rsidR="00C4499A" w:rsidRPr="00D437BB" w:rsidRDefault="00C4499A" w:rsidP="00BF57DC">
      <w:pPr>
        <w:spacing w:line="360" w:lineRule="auto"/>
        <w:ind w:firstLineChars="200" w:firstLine="420"/>
        <w:rPr>
          <w:rFonts w:ascii="宋体" w:eastAsia="宋体" w:hAnsi="宋体" w:cs="宋体"/>
        </w:rPr>
      </w:pPr>
      <w:r>
        <w:rPr>
          <w:rFonts w:ascii="宋体" w:eastAsia="宋体" w:hAnsi="宋体" w:cs="宋体" w:hint="eastAsia"/>
        </w:rPr>
        <w:t>城市的精细化管理,提高城市管理水平.提升生活服务业的品质.220万外来务工人员.</w:t>
      </w:r>
    </w:p>
    <w:p w:rsidR="006E0BE5" w:rsidRDefault="00BF57DC" w:rsidP="00C42753">
      <w:pPr>
        <w:tabs>
          <w:tab w:val="left" w:pos="640"/>
        </w:tabs>
        <w:spacing w:line="360" w:lineRule="auto"/>
        <w:rPr>
          <w:rFonts w:ascii="仿宋_GB2312" w:eastAsia="仿宋_GB2312" w:hAnsi="仿宋_GB2312" w:cs="仿宋_GB2312"/>
          <w:b/>
        </w:rPr>
      </w:pPr>
      <w:r>
        <w:rPr>
          <w:rFonts w:ascii="宋体" w:eastAsia="宋体" w:hAnsi="宋体" w:cs="宋体" w:hint="eastAsia"/>
          <w:b/>
        </w:rPr>
        <w:t>4</w:t>
      </w:r>
      <w:r>
        <w:rPr>
          <w:rFonts w:ascii="宋体" w:eastAsia="宋体" w:hAnsi="宋体" w:cs="宋体"/>
          <w:b/>
        </w:rPr>
        <w:t>.</w:t>
      </w:r>
      <w:r w:rsidR="00456817">
        <w:rPr>
          <w:rFonts w:ascii="宋体" w:eastAsia="宋体" w:hAnsi="宋体" w:cs="宋体"/>
          <w:b/>
        </w:rPr>
        <w:t>项目风险与不确定性</w:t>
      </w:r>
    </w:p>
    <w:p w:rsidR="00255A3F" w:rsidRDefault="00456817" w:rsidP="00255A3F">
      <w:pPr>
        <w:spacing w:line="360" w:lineRule="auto"/>
        <w:ind w:firstLineChars="200" w:firstLine="420"/>
        <w:rPr>
          <w:rFonts w:ascii="宋体" w:eastAsia="宋体" w:hAnsi="宋体" w:cs="宋体"/>
        </w:rPr>
      </w:pPr>
      <w:r>
        <w:rPr>
          <w:rFonts w:ascii="宋体" w:eastAsia="宋体" w:hAnsi="宋体" w:cs="宋体"/>
        </w:rPr>
        <w:t>项目在前期资源积累、平台建设、培训组织等方面已经积累了丰富的经验，项目本身存在的风险较小。项目工作量很大，需要投入必须的人力和物力，以保证工作的有效开展。为了对此项目负责，对市政府有关部门负责，对所有参与此项工作的人员负责，北京开放大学必须一丝不苟地执行项目的工作计划，随时检查工作落实情况，把风险和不确定性因素降到最低。同时项目需要上级教育行政主管部门的政策支持和经费保障。</w:t>
      </w:r>
    </w:p>
    <w:p w:rsidR="00255A3F" w:rsidRDefault="00BF57DC" w:rsidP="00255A3F">
      <w:pPr>
        <w:spacing w:line="360" w:lineRule="auto"/>
        <w:rPr>
          <w:rFonts w:ascii="宋体" w:eastAsia="宋体" w:hAnsi="宋体" w:cs="宋体"/>
        </w:rPr>
      </w:pPr>
      <w:r>
        <w:rPr>
          <w:rFonts w:ascii="仿宋_GB2312" w:eastAsia="仿宋_GB2312" w:hAnsi="仿宋_GB2312" w:cs="仿宋_GB2312" w:hint="eastAsia"/>
          <w:b/>
        </w:rPr>
        <w:t>三、</w:t>
      </w:r>
      <w:r w:rsidR="00456817">
        <w:rPr>
          <w:rFonts w:ascii="宋体" w:eastAsia="宋体" w:hAnsi="宋体" w:cs="宋体"/>
          <w:b/>
        </w:rPr>
        <w:t>实施条件</w:t>
      </w:r>
    </w:p>
    <w:p w:rsidR="006E0BE5" w:rsidRPr="00255A3F" w:rsidRDefault="00BF57DC" w:rsidP="00255A3F">
      <w:pPr>
        <w:spacing w:line="360" w:lineRule="auto"/>
        <w:rPr>
          <w:rFonts w:ascii="宋体" w:eastAsia="宋体" w:hAnsi="宋体" w:cs="宋体"/>
        </w:rPr>
      </w:pPr>
      <w:r>
        <w:rPr>
          <w:rFonts w:ascii="宋体" w:eastAsia="宋体" w:hAnsi="宋体" w:cs="宋体" w:hint="eastAsia"/>
          <w:b/>
        </w:rPr>
        <w:t>1</w:t>
      </w:r>
      <w:r>
        <w:rPr>
          <w:rFonts w:ascii="宋体" w:eastAsia="宋体" w:hAnsi="宋体" w:cs="宋体"/>
          <w:b/>
        </w:rPr>
        <w:t>.</w:t>
      </w:r>
      <w:r w:rsidR="00456817">
        <w:rPr>
          <w:rFonts w:ascii="宋体" w:eastAsia="宋体" w:hAnsi="宋体" w:cs="宋体"/>
          <w:b/>
        </w:rPr>
        <w:t>人员条件</w:t>
      </w:r>
    </w:p>
    <w:p w:rsidR="006E0BE5" w:rsidRPr="00D437BB" w:rsidRDefault="00456817" w:rsidP="00255A3F">
      <w:pPr>
        <w:spacing w:line="360" w:lineRule="auto"/>
        <w:ind w:firstLineChars="200" w:firstLine="420"/>
        <w:rPr>
          <w:rFonts w:ascii="宋体" w:eastAsia="宋体" w:hAnsi="宋体" w:cs="宋体"/>
        </w:rPr>
      </w:pPr>
      <w:r>
        <w:rPr>
          <w:rFonts w:ascii="宋体" w:eastAsia="宋体" w:hAnsi="宋体" w:cs="宋体"/>
        </w:rPr>
        <w:t>北京开放大学以建成具有中国特色、首都特点的世界一流的开放大学为目标。“十二五”时期，北京开放大学将以终身学习理念为指导，构建开放式高等教育人才培养模式；以促进首都学习型城市建设为目的，实施开放大学的基础能力建设；以促进多种学习渠道成才为宗旨，建立开放大学学习成果认证体系；建设一流的远程教育教学、管理、研究和服务队伍；提升北京开放大学的科学研究水平；推进体制机制创新；加快国际化进程。该项目的实施作为开放大学重点改革措施之一，将为加快开放大学的改革与发展提供重要条件。同时，学校拥有一支经验丰富、训练有素的远程教育专业化队伍，具有覆盖全北京市的多元化办学网络，积累了丰富的教育教学经验，并配备了优秀的教学</w:t>
      </w:r>
      <w:r w:rsidRPr="00D437BB">
        <w:rPr>
          <w:rFonts w:ascii="宋体" w:eastAsia="宋体" w:hAnsi="宋体" w:cs="宋体"/>
        </w:rPr>
        <w:t>/</w:t>
      </w:r>
      <w:r>
        <w:rPr>
          <w:rFonts w:ascii="宋体" w:eastAsia="宋体" w:hAnsi="宋体" w:cs="宋体"/>
        </w:rPr>
        <w:t>管理</w:t>
      </w:r>
      <w:r w:rsidRPr="00D437BB">
        <w:rPr>
          <w:rFonts w:ascii="宋体" w:eastAsia="宋体" w:hAnsi="宋体" w:cs="宋体"/>
        </w:rPr>
        <w:t>/</w:t>
      </w:r>
      <w:r>
        <w:rPr>
          <w:rFonts w:ascii="宋体" w:eastAsia="宋体" w:hAnsi="宋体" w:cs="宋体"/>
        </w:rPr>
        <w:t>技术人员队伍。</w:t>
      </w:r>
    </w:p>
    <w:p w:rsidR="006E0BE5" w:rsidRPr="00D437BB" w:rsidRDefault="00456817" w:rsidP="00394B86">
      <w:pPr>
        <w:spacing w:line="360" w:lineRule="auto"/>
        <w:ind w:firstLineChars="200" w:firstLine="420"/>
        <w:rPr>
          <w:rFonts w:ascii="宋体" w:eastAsia="宋体" w:hAnsi="宋体" w:cs="宋体"/>
        </w:rPr>
      </w:pPr>
      <w:r>
        <w:rPr>
          <w:rFonts w:ascii="宋体" w:eastAsia="宋体" w:hAnsi="宋体" w:cs="宋体"/>
        </w:rPr>
        <w:t>项目负责人：李海英，副教授，长期从事教育教学管理工作，先后担任分校教务处主任和教学副校长，具有丰富基层系统办学经验和教学管理能力，曾被评为全国办学系统优秀教务工作者；发表《以开放理念办开放大学促开放教育跨越发展》等多篇文章，具有一定的科研和创新能力；承担北京开放大学顺义分校首都市民素质工程培训站点</w:t>
      </w:r>
      <w:r w:rsidRPr="00D437BB">
        <w:rPr>
          <w:rFonts w:ascii="宋体" w:eastAsia="宋体" w:hAnsi="宋体" w:cs="宋体"/>
        </w:rPr>
        <w:t>1</w:t>
      </w:r>
      <w:r>
        <w:rPr>
          <w:rFonts w:ascii="宋体" w:eastAsia="宋体" w:hAnsi="宋体" w:cs="宋体"/>
        </w:rPr>
        <w:t>～</w:t>
      </w:r>
      <w:r w:rsidRPr="00D437BB">
        <w:rPr>
          <w:rFonts w:ascii="宋体" w:eastAsia="宋体" w:hAnsi="宋体" w:cs="宋体"/>
        </w:rPr>
        <w:t>2</w:t>
      </w:r>
      <w:r>
        <w:rPr>
          <w:rFonts w:ascii="宋体" w:eastAsia="宋体" w:hAnsi="宋体" w:cs="宋体"/>
        </w:rPr>
        <w:t>期项目负责人</w:t>
      </w:r>
      <w:r w:rsidRPr="00D437BB">
        <w:rPr>
          <w:rFonts w:ascii="宋体" w:eastAsia="宋体" w:hAnsi="宋体" w:cs="宋体"/>
        </w:rPr>
        <w:t>,</w:t>
      </w:r>
      <w:r>
        <w:rPr>
          <w:rFonts w:ascii="宋体" w:eastAsia="宋体" w:hAnsi="宋体" w:cs="宋体"/>
        </w:rPr>
        <w:t>被评为首都市民素质工程培训站点优秀校长</w:t>
      </w:r>
      <w:r w:rsidRPr="00D437BB">
        <w:rPr>
          <w:rFonts w:ascii="宋体" w:eastAsia="宋体" w:hAnsi="宋体" w:cs="宋体"/>
        </w:rPr>
        <w:t>;</w:t>
      </w:r>
      <w:r>
        <w:rPr>
          <w:rFonts w:ascii="宋体" w:eastAsia="宋体" w:hAnsi="宋体" w:cs="宋体"/>
        </w:rPr>
        <w:t>承担北京开放大学精品课程建设负责人（</w:t>
      </w:r>
      <w:r w:rsidRPr="00D437BB">
        <w:rPr>
          <w:rFonts w:ascii="宋体" w:eastAsia="宋体" w:hAnsi="宋体" w:cs="宋体"/>
        </w:rPr>
        <w:t>180</w:t>
      </w:r>
      <w:r>
        <w:rPr>
          <w:rFonts w:ascii="宋体" w:eastAsia="宋体" w:hAnsi="宋体" w:cs="宋体"/>
        </w:rPr>
        <w:t>万元），具有较好的项目组织实施能力；</w:t>
      </w:r>
    </w:p>
    <w:p w:rsidR="006E0BE5" w:rsidRPr="00D437BB" w:rsidRDefault="00456817" w:rsidP="00394B86">
      <w:pPr>
        <w:spacing w:line="360" w:lineRule="auto"/>
        <w:ind w:firstLineChars="200" w:firstLine="420"/>
        <w:rPr>
          <w:rFonts w:ascii="宋体" w:eastAsia="宋体" w:hAnsi="宋体" w:cs="宋体"/>
        </w:rPr>
      </w:pPr>
      <w:r>
        <w:rPr>
          <w:rFonts w:ascii="宋体" w:eastAsia="宋体" w:hAnsi="宋体" w:cs="宋体"/>
        </w:rPr>
        <w:lastRenderedPageBreak/>
        <w:t>高勤丽同志，北京开放大学继续教育学院院长，在远程教学模式、网络学习、开放大学建设、成人教育课程规划等方面，公开发表多篇学术论文，理论水平、业务知识、组织能力强。主持《开放大学职业发展课程规划与实施的实证研究——以基于行业经验的教师专业发展课程研发和实施为例》、《小学数学教师专业发展网络课程开发与培训》、《北京市小学数学教师专业研修远程培训项目》、《首都市民终身学习课程建设项目》等多个项目和研究课题。</w:t>
      </w:r>
      <w:r w:rsidRPr="00D437BB">
        <w:rPr>
          <w:rFonts w:ascii="宋体" w:eastAsia="宋体" w:hAnsi="宋体" w:cs="宋体"/>
        </w:rPr>
        <w:t>2012</w:t>
      </w:r>
      <w:r>
        <w:rPr>
          <w:rFonts w:ascii="宋体" w:eastAsia="宋体" w:hAnsi="宋体" w:cs="宋体"/>
        </w:rPr>
        <w:t>年主持了北京市小学数学教师远程培训项目的实施和“吴正宪儿童数学教师专业发展网络研修课程的开发工作，在网络课程规划、设计和组织实施等方面积累了丰富的经验，取得了良好的效果。项目参与人员对项目内容非常熟悉，有丰富的组织能力、宣传能力和实践经验，具备承担此项目的条件。</w:t>
      </w:r>
    </w:p>
    <w:p w:rsidR="006E0BE5" w:rsidRPr="00D437BB" w:rsidRDefault="00456817" w:rsidP="00D437BB">
      <w:pPr>
        <w:spacing w:line="360" w:lineRule="auto"/>
        <w:rPr>
          <w:rFonts w:ascii="宋体" w:eastAsia="宋体" w:hAnsi="宋体" w:cs="宋体"/>
        </w:rPr>
      </w:pPr>
      <w:r>
        <w:rPr>
          <w:rFonts w:ascii="宋体" w:eastAsia="宋体" w:hAnsi="宋体" w:cs="宋体"/>
        </w:rPr>
        <w:t>殷丙山，北京开放大学社会教育学院副院长，长期从事在线学习和终身教育研究，公开发表学术论文</w:t>
      </w:r>
      <w:r w:rsidRPr="00D437BB">
        <w:rPr>
          <w:rFonts w:ascii="宋体" w:eastAsia="宋体" w:hAnsi="宋体" w:cs="宋体"/>
        </w:rPr>
        <w:t>40</w:t>
      </w:r>
      <w:r>
        <w:rPr>
          <w:rFonts w:ascii="宋体" w:eastAsia="宋体" w:hAnsi="宋体" w:cs="宋体"/>
        </w:rPr>
        <w:t>余篇。主持北京市教委社科面上项目《远程教育课程开发与学习包设计的研究》，北京市优秀人才资助项目《网络教学交互的现状调研和成效研究》，北京市教育科学规划项目《基于大数据的北京市民终身学习分析模型研究》等多个省部级课题。主持或承担了《北京开放大学学者研究中心建设》《远程教育研究》《远程学习者的特征调查》等多个财政项目。曾参与北京开放大学建设方案的研究和编制工作，以及《北京开放大学章程》的研究和编制工作。</w:t>
      </w:r>
    </w:p>
    <w:p w:rsidR="006E0BE5" w:rsidRPr="00D437BB" w:rsidRDefault="00456817" w:rsidP="00394B86">
      <w:pPr>
        <w:spacing w:line="360" w:lineRule="auto"/>
        <w:ind w:firstLineChars="200" w:firstLine="420"/>
        <w:rPr>
          <w:rFonts w:ascii="宋体" w:eastAsia="宋体" w:hAnsi="宋体" w:cs="宋体"/>
        </w:rPr>
      </w:pPr>
      <w:r>
        <w:rPr>
          <w:rFonts w:ascii="宋体" w:eastAsia="宋体" w:hAnsi="宋体" w:cs="宋体"/>
        </w:rPr>
        <w:t>国兆亮，博士，讲师，教育经济与管理专业，长期从事远程高等教育教学、教育经济与管理的教学和研究工作。主持并参与过多项高水平课题研究，对学分银行有较为深入的研究。</w:t>
      </w:r>
    </w:p>
    <w:p w:rsidR="006E0BE5" w:rsidRPr="00D437BB" w:rsidRDefault="00456817" w:rsidP="00394B86">
      <w:pPr>
        <w:spacing w:line="360" w:lineRule="auto"/>
        <w:ind w:firstLineChars="200" w:firstLine="420"/>
        <w:rPr>
          <w:rFonts w:ascii="宋体" w:eastAsia="宋体" w:hAnsi="宋体" w:cs="宋体"/>
        </w:rPr>
      </w:pPr>
      <w:r>
        <w:rPr>
          <w:rFonts w:ascii="宋体" w:eastAsia="宋体" w:hAnsi="宋体" w:cs="宋体"/>
        </w:rPr>
        <w:t>韩世梅，博士，讲师，教育技术专业，对网络平台技术研发与运维具有丰富的实战经验。</w:t>
      </w:r>
    </w:p>
    <w:p w:rsidR="006E0BE5" w:rsidRPr="00D437BB" w:rsidRDefault="00456817" w:rsidP="00394B86">
      <w:pPr>
        <w:spacing w:line="360" w:lineRule="auto"/>
        <w:ind w:firstLineChars="200" w:firstLine="420"/>
        <w:rPr>
          <w:rFonts w:ascii="宋体" w:eastAsia="宋体" w:hAnsi="宋体" w:cs="宋体"/>
        </w:rPr>
      </w:pPr>
      <w:r>
        <w:rPr>
          <w:rFonts w:ascii="宋体" w:eastAsia="宋体" w:hAnsi="宋体" w:cs="宋体"/>
        </w:rPr>
        <w:t>黄胜天，研究生，教育技术专业，有十年的教学管理和学分认证管理经验。并从事国内外学分制人才培养研究。</w:t>
      </w:r>
    </w:p>
    <w:p w:rsidR="006E0BE5" w:rsidRPr="00D437BB" w:rsidRDefault="00456817" w:rsidP="00394B86">
      <w:pPr>
        <w:spacing w:line="360" w:lineRule="auto"/>
        <w:ind w:firstLineChars="200" w:firstLine="420"/>
        <w:rPr>
          <w:rFonts w:ascii="宋体" w:eastAsia="宋体" w:hAnsi="宋体" w:cs="宋体"/>
        </w:rPr>
      </w:pPr>
      <w:r>
        <w:rPr>
          <w:rFonts w:ascii="宋体" w:eastAsia="宋体" w:hAnsi="宋体" w:cs="宋体"/>
        </w:rPr>
        <w:t>项目参与人员具有丰富专业知识和一定的学分认证实践能力，有较强的项目实施能力、宣传能力和实践经验，具备承担此项目的条件。</w:t>
      </w:r>
    </w:p>
    <w:p w:rsidR="006E0BE5" w:rsidRDefault="006E0BE5">
      <w:pPr>
        <w:spacing w:line="360" w:lineRule="auto"/>
        <w:jc w:val="left"/>
        <w:rPr>
          <w:rFonts w:ascii="仿宋_GB2312" w:eastAsia="仿宋_GB2312" w:hAnsi="仿宋_GB2312" w:cs="仿宋_GB2312"/>
        </w:rPr>
      </w:pPr>
    </w:p>
    <w:tbl>
      <w:tblPr>
        <w:tblW w:w="0" w:type="auto"/>
        <w:tblInd w:w="98" w:type="dxa"/>
        <w:tblCellMar>
          <w:left w:w="10" w:type="dxa"/>
          <w:right w:w="10" w:type="dxa"/>
        </w:tblCellMar>
        <w:tblLook w:val="04A0" w:firstRow="1" w:lastRow="0" w:firstColumn="1" w:lastColumn="0" w:noHBand="0" w:noVBand="1"/>
      </w:tblPr>
      <w:tblGrid>
        <w:gridCol w:w="1131"/>
        <w:gridCol w:w="2396"/>
        <w:gridCol w:w="1214"/>
        <w:gridCol w:w="1331"/>
        <w:gridCol w:w="2126"/>
      </w:tblGrid>
      <w:tr w:rsidR="006E0BE5">
        <w:trPr>
          <w:trHeight w:val="509"/>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b/>
              </w:rPr>
              <w:t>姓名</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b/>
              </w:rPr>
              <w:t>单位</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b/>
              </w:rPr>
              <w:t>职称</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b/>
              </w:rPr>
              <w:t>研究领域</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b/>
              </w:rPr>
              <w:t>对项目的熟悉情况</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高勤丽</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仿宋_GB2312" w:eastAsia="仿宋_GB2312" w:hAnsi="仿宋_GB2312" w:cs="仿宋_GB2312"/>
              </w:rPr>
            </w:pPr>
            <w:r>
              <w:rPr>
                <w:rFonts w:ascii="宋体" w:eastAsia="宋体" w:hAnsi="宋体" w:cs="宋体"/>
              </w:rPr>
              <w:t>北京开放大学</w:t>
            </w:r>
          </w:p>
          <w:p w:rsidR="006E0BE5" w:rsidRDefault="00456817">
            <w:pPr>
              <w:spacing w:line="360" w:lineRule="auto"/>
              <w:jc w:val="center"/>
            </w:pPr>
            <w:r>
              <w:rPr>
                <w:rFonts w:ascii="宋体" w:eastAsia="宋体" w:hAnsi="宋体" w:cs="宋体"/>
              </w:rPr>
              <w:t>社会教育学院院长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副教授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学分银行建设研究、社区教育资源统筹</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lastRenderedPageBreak/>
              <w:t>殷丙山</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北京开放大学开放社会教育学院副院长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副研究员</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教育技术学</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学分银行制度设计与试点</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李海英</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仿宋_GB2312" w:eastAsia="仿宋_GB2312" w:hAnsi="仿宋_GB2312" w:cs="仿宋_GB2312"/>
              </w:rPr>
            </w:pPr>
            <w:r>
              <w:rPr>
                <w:rFonts w:ascii="宋体" w:eastAsia="宋体" w:hAnsi="宋体" w:cs="宋体"/>
              </w:rPr>
              <w:t>北京开放大学</w:t>
            </w:r>
          </w:p>
          <w:p w:rsidR="006E0BE5" w:rsidRDefault="00456817">
            <w:pPr>
              <w:spacing w:line="360" w:lineRule="auto"/>
              <w:jc w:val="center"/>
            </w:pPr>
            <w:r>
              <w:rPr>
                <w:rFonts w:ascii="宋体" w:eastAsia="宋体" w:hAnsi="宋体" w:cs="宋体"/>
              </w:rPr>
              <w:t>教务处副处长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副教授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pPr>
            <w:r>
              <w:rPr>
                <w:rFonts w:ascii="宋体" w:eastAsia="宋体" w:hAnsi="宋体" w:cs="宋体"/>
              </w:rPr>
              <w:t>学分银行制度设计与试点项目管理</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国兆亮</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仿宋_GB2312" w:eastAsia="仿宋_GB2312" w:hAnsi="仿宋_GB2312" w:cs="仿宋_GB2312"/>
              </w:rPr>
            </w:pPr>
            <w:r>
              <w:rPr>
                <w:rFonts w:ascii="宋体" w:eastAsia="宋体" w:hAnsi="宋体" w:cs="宋体"/>
              </w:rPr>
              <w:t>北京开放大学</w:t>
            </w:r>
          </w:p>
          <w:p w:rsidR="006E0BE5" w:rsidRDefault="00456817">
            <w:pPr>
              <w:spacing w:line="360" w:lineRule="auto"/>
              <w:jc w:val="center"/>
            </w:pPr>
            <w:r>
              <w:rPr>
                <w:rFonts w:ascii="宋体" w:eastAsia="宋体" w:hAnsi="宋体" w:cs="宋体"/>
              </w:rPr>
              <w:t>社会教育学院</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讲师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教育经济与管理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学分银行试点工作、项目管理</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韩世梅</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仿宋_GB2312" w:eastAsia="仿宋_GB2312" w:hAnsi="仿宋_GB2312" w:cs="仿宋_GB2312"/>
              </w:rPr>
            </w:pPr>
            <w:r>
              <w:rPr>
                <w:rFonts w:ascii="宋体" w:eastAsia="宋体" w:hAnsi="宋体" w:cs="宋体"/>
              </w:rPr>
              <w:t>北京开放大学</w:t>
            </w:r>
          </w:p>
          <w:p w:rsidR="006E0BE5" w:rsidRDefault="00456817">
            <w:pPr>
              <w:spacing w:line="360" w:lineRule="auto"/>
              <w:jc w:val="center"/>
            </w:pPr>
            <w:r>
              <w:rPr>
                <w:rFonts w:ascii="宋体" w:eastAsia="宋体" w:hAnsi="宋体" w:cs="宋体"/>
              </w:rPr>
              <w:t>社会教育学院</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讲师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教育技术学</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学分银行试点工作</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王黎明</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北京开放大学教务处副处长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副教授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学历教育资源数据统筹与分析</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张清利</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北京开放大学合作办学处处长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副教授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远程教育</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非学历教育资源统筹与分析</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宋晓梅</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仿宋_GB2312" w:eastAsia="仿宋_GB2312" w:hAnsi="仿宋_GB2312" w:cs="仿宋_GB2312"/>
              </w:rPr>
            </w:pPr>
            <w:r>
              <w:rPr>
                <w:rFonts w:ascii="宋体" w:eastAsia="宋体" w:hAnsi="宋体" w:cs="宋体"/>
              </w:rPr>
              <w:t>北京开放大学</w:t>
            </w:r>
          </w:p>
          <w:p w:rsidR="006E0BE5" w:rsidRDefault="00456817">
            <w:pPr>
              <w:spacing w:line="360" w:lineRule="auto"/>
              <w:jc w:val="center"/>
            </w:pPr>
            <w:r>
              <w:rPr>
                <w:rFonts w:ascii="宋体" w:eastAsia="宋体" w:hAnsi="宋体" w:cs="宋体"/>
              </w:rPr>
              <w:t>教务处</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讲师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教学管理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学分银行试点工作</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黄胜天</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仿宋_GB2312" w:eastAsia="仿宋_GB2312" w:hAnsi="仿宋_GB2312" w:cs="仿宋_GB2312"/>
              </w:rPr>
            </w:pPr>
            <w:r>
              <w:rPr>
                <w:rFonts w:ascii="宋体" w:eastAsia="宋体" w:hAnsi="宋体" w:cs="宋体"/>
              </w:rPr>
              <w:t>北京开放大学</w:t>
            </w:r>
          </w:p>
          <w:p w:rsidR="006E0BE5" w:rsidRDefault="00456817">
            <w:pPr>
              <w:spacing w:line="360" w:lineRule="auto"/>
              <w:jc w:val="center"/>
            </w:pPr>
            <w:r>
              <w:rPr>
                <w:rFonts w:ascii="宋体" w:eastAsia="宋体" w:hAnsi="宋体" w:cs="宋体"/>
              </w:rPr>
              <w:t>教务处</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讲师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教学管理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学分银行试点工作</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邵华</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中国建筑协会标准协会秘书长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副研究员</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建筑专业认证标准的制定与实施</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李哲</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北京开放大学经济管理学院院长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pPr>
            <w:r>
              <w:rPr>
                <w:rFonts w:ascii="宋体" w:eastAsia="宋体" w:hAnsi="宋体" w:cs="宋体"/>
              </w:rPr>
              <w:t>教授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经济管理</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经济学专业认证标准与实施</w:t>
            </w:r>
          </w:p>
        </w:tc>
      </w:tr>
      <w:tr w:rsidR="006E0BE5">
        <w:trPr>
          <w:trHeight w:val="686"/>
        </w:trPr>
        <w:tc>
          <w:tcPr>
            <w:tcW w:w="1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20" w:lineRule="auto"/>
              <w:jc w:val="center"/>
              <w:rPr>
                <w:rFonts w:ascii="宋体" w:eastAsia="宋体" w:hAnsi="宋体" w:cs="宋体"/>
              </w:rPr>
            </w:pPr>
            <w:r>
              <w:rPr>
                <w:rFonts w:ascii="宋体" w:eastAsia="宋体" w:hAnsi="宋体" w:cs="宋体"/>
                <w:color w:val="000000"/>
              </w:rPr>
              <w:t>王宁宁</w:t>
            </w:r>
          </w:p>
        </w:tc>
        <w:tc>
          <w:tcPr>
            <w:tcW w:w="2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20" w:lineRule="auto"/>
              <w:jc w:val="center"/>
              <w:rPr>
                <w:rFonts w:ascii="宋体" w:eastAsia="宋体" w:hAnsi="宋体" w:cs="宋体"/>
              </w:rPr>
            </w:pPr>
            <w:r>
              <w:rPr>
                <w:rFonts w:ascii="宋体" w:eastAsia="宋体" w:hAnsi="宋体" w:cs="宋体"/>
                <w:color w:val="000000"/>
              </w:rPr>
              <w:t>学前教育学院院长</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20" w:lineRule="auto"/>
              <w:jc w:val="center"/>
              <w:rPr>
                <w:rFonts w:ascii="宋体" w:eastAsia="宋体" w:hAnsi="宋体" w:cs="宋体"/>
              </w:rPr>
            </w:pPr>
            <w:r>
              <w:rPr>
                <w:rFonts w:ascii="宋体" w:eastAsia="宋体" w:hAnsi="宋体" w:cs="宋体"/>
                <w:color w:val="000000"/>
              </w:rPr>
              <w:t>教授</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20" w:lineRule="auto"/>
              <w:jc w:val="center"/>
              <w:rPr>
                <w:rFonts w:ascii="宋体" w:eastAsia="宋体" w:hAnsi="宋体" w:cs="宋体"/>
              </w:rPr>
            </w:pPr>
            <w:r>
              <w:rPr>
                <w:rFonts w:ascii="宋体" w:eastAsia="宋体" w:hAnsi="宋体" w:cs="宋体"/>
                <w:color w:val="000000"/>
              </w:rPr>
              <w:t>学前教育</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E0BE5" w:rsidRDefault="00456817">
            <w:pPr>
              <w:spacing w:line="360" w:lineRule="auto"/>
              <w:jc w:val="center"/>
              <w:rPr>
                <w:rFonts w:ascii="宋体" w:eastAsia="宋体" w:hAnsi="宋体" w:cs="宋体"/>
              </w:rPr>
            </w:pPr>
            <w:r>
              <w:rPr>
                <w:rFonts w:ascii="宋体" w:eastAsia="宋体" w:hAnsi="宋体" w:cs="宋体"/>
              </w:rPr>
              <w:t>教育类专业认证标准与实施</w:t>
            </w:r>
          </w:p>
        </w:tc>
      </w:tr>
    </w:tbl>
    <w:p w:rsidR="006E0BE5" w:rsidRDefault="00BF57DC" w:rsidP="00394B86">
      <w:pPr>
        <w:spacing w:line="360" w:lineRule="auto"/>
        <w:rPr>
          <w:rFonts w:ascii="仿宋_GB2312" w:eastAsia="仿宋_GB2312" w:hAnsi="仿宋_GB2312" w:cs="仿宋_GB2312"/>
          <w:b/>
        </w:rPr>
      </w:pPr>
      <w:r>
        <w:rPr>
          <w:rFonts w:ascii="宋体" w:eastAsia="宋体" w:hAnsi="宋体" w:cs="宋体" w:hint="eastAsia"/>
          <w:b/>
        </w:rPr>
        <w:t>2</w:t>
      </w:r>
      <w:r>
        <w:rPr>
          <w:rFonts w:ascii="宋体" w:eastAsia="宋体" w:hAnsi="宋体" w:cs="宋体"/>
          <w:b/>
        </w:rPr>
        <w:t>.</w:t>
      </w:r>
      <w:r w:rsidR="00456817">
        <w:rPr>
          <w:rFonts w:ascii="宋体" w:eastAsia="宋体" w:hAnsi="宋体" w:cs="宋体"/>
          <w:b/>
        </w:rPr>
        <w:t>资金条件</w:t>
      </w:r>
    </w:p>
    <w:p w:rsidR="000B223D" w:rsidRDefault="00456817" w:rsidP="000B223D">
      <w:pPr>
        <w:spacing w:line="360" w:lineRule="auto"/>
        <w:ind w:firstLineChars="200" w:firstLine="420"/>
        <w:rPr>
          <w:rFonts w:ascii="宋体" w:eastAsia="宋体" w:hAnsi="宋体" w:cs="宋体"/>
        </w:rPr>
      </w:pPr>
      <w:r>
        <w:rPr>
          <w:rFonts w:ascii="宋体" w:eastAsia="宋体" w:hAnsi="宋体" w:cs="宋体"/>
        </w:rPr>
        <w:t>项目投入资金总额为</w:t>
      </w:r>
      <w:r w:rsidRPr="00D437BB">
        <w:rPr>
          <w:rFonts w:ascii="宋体" w:eastAsia="宋体" w:hAnsi="宋体" w:cs="宋体"/>
        </w:rPr>
        <w:t>10000</w:t>
      </w:r>
      <w:r>
        <w:rPr>
          <w:rFonts w:ascii="宋体" w:eastAsia="宋体" w:hAnsi="宋体" w:cs="宋体"/>
        </w:rPr>
        <w:t>万元</w:t>
      </w:r>
      <w:r w:rsidRPr="00D437BB">
        <w:rPr>
          <w:rFonts w:ascii="宋体" w:eastAsia="宋体" w:hAnsi="宋体" w:cs="宋体"/>
        </w:rPr>
        <w:t>;</w:t>
      </w:r>
      <w:r>
        <w:rPr>
          <w:rFonts w:ascii="宋体" w:eastAsia="宋体" w:hAnsi="宋体" w:cs="宋体"/>
        </w:rPr>
        <w:t>申请市级财政资金支持。同时学校在网络平台运维、带宽保障、人员等方面给予支持。</w:t>
      </w:r>
    </w:p>
    <w:p w:rsidR="006E0BE5" w:rsidRPr="000B223D" w:rsidRDefault="00BF57DC" w:rsidP="000B223D">
      <w:pPr>
        <w:spacing w:line="360" w:lineRule="auto"/>
        <w:rPr>
          <w:rFonts w:ascii="宋体" w:eastAsia="宋体" w:hAnsi="宋体" w:cs="宋体"/>
        </w:rPr>
      </w:pPr>
      <w:r>
        <w:rPr>
          <w:rFonts w:ascii="宋体" w:eastAsia="宋体" w:hAnsi="宋体" w:cs="宋体" w:hint="eastAsia"/>
          <w:b/>
        </w:rPr>
        <w:t>3</w:t>
      </w:r>
      <w:r>
        <w:rPr>
          <w:rFonts w:ascii="宋体" w:eastAsia="宋体" w:hAnsi="宋体" w:cs="宋体"/>
          <w:b/>
        </w:rPr>
        <w:t>.</w:t>
      </w:r>
      <w:r w:rsidR="00456817">
        <w:rPr>
          <w:rFonts w:ascii="宋体" w:eastAsia="宋体" w:hAnsi="宋体" w:cs="宋体"/>
          <w:b/>
        </w:rPr>
        <w:t>基础条件</w:t>
      </w:r>
    </w:p>
    <w:p w:rsidR="006E0BE5" w:rsidRPr="00D437BB" w:rsidRDefault="00456817" w:rsidP="000B223D">
      <w:pPr>
        <w:spacing w:line="360" w:lineRule="auto"/>
        <w:ind w:firstLineChars="200" w:firstLine="420"/>
        <w:rPr>
          <w:rFonts w:ascii="宋体" w:eastAsia="宋体" w:hAnsi="宋体" w:cs="宋体"/>
        </w:rPr>
      </w:pPr>
      <w:r>
        <w:rPr>
          <w:rFonts w:ascii="宋体" w:eastAsia="宋体" w:hAnsi="宋体" w:cs="宋体"/>
        </w:rPr>
        <w:t>北京开放大学主要承担着远程开放教育和服务首都市民终身学习的重要任务；承担着北京市民终身学习远程服务中心和北京学习型城市网站的建设任务；承担着建设“学分银行”和搭建终身学习“立交桥”的历史使命。北京开放大学</w:t>
      </w:r>
      <w:r w:rsidRPr="00D437BB">
        <w:rPr>
          <w:rFonts w:ascii="宋体" w:eastAsia="宋体" w:hAnsi="宋体" w:cs="宋体"/>
        </w:rPr>
        <w:t>多年办学经历，形成了统筹规划、分级办学、分级管理、分工协作的远程开放教育系统。在全市16个区和燕山地区、部分行业系统及中央在京单位设有50余个基层教学单位，构成了覆盖全市、布局合理的远程开放教育系统，</w:t>
      </w:r>
      <w:r>
        <w:rPr>
          <w:rFonts w:ascii="宋体" w:eastAsia="宋体" w:hAnsi="宋体" w:cs="宋体"/>
        </w:rPr>
        <w:t>先进的教育技术手段和先进的教学设施；</w:t>
      </w:r>
      <w:r w:rsidRPr="00D437BB">
        <w:rPr>
          <w:rFonts w:ascii="宋体" w:eastAsia="宋体" w:hAnsi="宋体" w:cs="宋体"/>
        </w:rPr>
        <w:t>学校拥有一支结构合理、业务精</w:t>
      </w:r>
      <w:r w:rsidRPr="00D437BB">
        <w:rPr>
          <w:rFonts w:ascii="宋体" w:eastAsia="宋体" w:hAnsi="宋体" w:cs="宋体"/>
        </w:rPr>
        <w:lastRenderedPageBreak/>
        <w:t>湛、学识优良、特色鲜明的教师队伍，专兼职教师达2600多名，</w:t>
      </w:r>
      <w:r>
        <w:rPr>
          <w:rFonts w:ascii="宋体" w:eastAsia="宋体" w:hAnsi="宋体" w:cs="宋体"/>
        </w:rPr>
        <w:t>良好的师资队伍，完善的支持服务体系，丰富的资源建设实施经验，为北京市终身教育学分银行项目的完成奠定了坚实的基础。</w:t>
      </w:r>
    </w:p>
    <w:p w:rsidR="006E0BE5" w:rsidRDefault="00BF57DC" w:rsidP="00C42753">
      <w:pPr>
        <w:spacing w:line="360" w:lineRule="auto"/>
        <w:rPr>
          <w:rFonts w:ascii="仿宋_GB2312" w:eastAsia="仿宋_GB2312" w:hAnsi="仿宋_GB2312" w:cs="仿宋_GB2312"/>
          <w:b/>
        </w:rPr>
      </w:pPr>
      <w:r>
        <w:rPr>
          <w:rFonts w:ascii="宋体" w:eastAsia="宋体" w:hAnsi="宋体" w:cs="宋体" w:hint="eastAsia"/>
          <w:b/>
        </w:rPr>
        <w:t>4</w:t>
      </w:r>
      <w:r>
        <w:rPr>
          <w:rFonts w:ascii="宋体" w:eastAsia="宋体" w:hAnsi="宋体" w:cs="宋体"/>
          <w:b/>
        </w:rPr>
        <w:t>.</w:t>
      </w:r>
      <w:r w:rsidR="00456817">
        <w:rPr>
          <w:rFonts w:ascii="宋体" w:eastAsia="宋体" w:hAnsi="宋体" w:cs="宋体"/>
          <w:b/>
        </w:rPr>
        <w:t>其他</w:t>
      </w:r>
      <w:r w:rsidR="00C42753">
        <w:rPr>
          <w:rFonts w:ascii="宋体" w:eastAsia="宋体" w:hAnsi="宋体" w:cs="宋体" w:hint="eastAsia"/>
          <w:b/>
        </w:rPr>
        <w:t>相关</w:t>
      </w:r>
      <w:r w:rsidR="00456817">
        <w:rPr>
          <w:rFonts w:ascii="宋体" w:eastAsia="宋体" w:hAnsi="宋体" w:cs="宋体"/>
          <w:b/>
        </w:rPr>
        <w:t>条件</w:t>
      </w:r>
    </w:p>
    <w:p w:rsidR="006E0BE5" w:rsidRPr="00D437BB" w:rsidRDefault="00456817">
      <w:pPr>
        <w:spacing w:line="360" w:lineRule="auto"/>
        <w:rPr>
          <w:rFonts w:ascii="宋体" w:eastAsia="宋体" w:hAnsi="宋体" w:cs="宋体"/>
        </w:rPr>
      </w:pPr>
      <w:r>
        <w:rPr>
          <w:rFonts w:ascii="宋体" w:eastAsia="宋体" w:hAnsi="宋体" w:cs="宋体"/>
        </w:rPr>
        <w:t>办学条件：北京广播电视大学以建成具有中国特色、首都特点的世界一流的开放大学为目标。“十二五”时期，北京开放大学将（以终身学习理念为指导，构建开放式高等教育人才培养模式；以促进首都学习型城市建设为目的，实施开放大学的基础能力建设；以促进多种学习渠道成才为宗旨，建立开放大学学习成果认证体系；建设一流的远程教育教学、管理、研究和服务队伍；提升北京开放大学的科学研究水平；推进体制机制创新；加快国际化进程），该项目的实施作为开放大学重点改革措施之一，将为加快开放大学的改革与发展提供重要条件。</w:t>
      </w:r>
    </w:p>
    <w:p w:rsidR="006E0BE5" w:rsidRDefault="00BF57DC" w:rsidP="00BF57DC">
      <w:pPr>
        <w:spacing w:line="360" w:lineRule="auto"/>
        <w:rPr>
          <w:rFonts w:ascii="仿宋_GB2312" w:eastAsia="仿宋_GB2312" w:hAnsi="仿宋_GB2312" w:cs="仿宋_GB2312"/>
          <w:b/>
        </w:rPr>
      </w:pPr>
      <w:r>
        <w:rPr>
          <w:rFonts w:ascii="仿宋_GB2312" w:eastAsia="仿宋_GB2312" w:hAnsi="仿宋_GB2312" w:cs="仿宋_GB2312" w:hint="eastAsia"/>
          <w:b/>
        </w:rPr>
        <w:t>四、</w:t>
      </w:r>
      <w:r w:rsidR="00456817">
        <w:rPr>
          <w:rFonts w:ascii="宋体" w:eastAsia="宋体" w:hAnsi="宋体" w:cs="宋体"/>
          <w:b/>
        </w:rPr>
        <w:t>进度与计划安排</w:t>
      </w:r>
    </w:p>
    <w:tbl>
      <w:tblPr>
        <w:tblW w:w="0" w:type="auto"/>
        <w:tblInd w:w="-5" w:type="dxa"/>
        <w:tblCellMar>
          <w:left w:w="10" w:type="dxa"/>
          <w:right w:w="10" w:type="dxa"/>
        </w:tblCellMar>
        <w:tblLook w:val="04A0" w:firstRow="1" w:lastRow="0" w:firstColumn="1" w:lastColumn="0" w:noHBand="0" w:noVBand="1"/>
      </w:tblPr>
      <w:tblGrid>
        <w:gridCol w:w="1231"/>
        <w:gridCol w:w="5231"/>
        <w:gridCol w:w="1839"/>
      </w:tblGrid>
      <w:tr w:rsidR="006E0BE5" w:rsidRPr="00D437BB">
        <w:trPr>
          <w:cantSplit/>
          <w:trHeight w:val="160"/>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Default="00456817" w:rsidP="00D437BB">
            <w:pPr>
              <w:spacing w:line="360" w:lineRule="auto"/>
              <w:rPr>
                <w:rFonts w:ascii="宋体" w:eastAsia="宋体" w:hAnsi="宋体" w:cs="宋体"/>
              </w:rPr>
            </w:pPr>
            <w:r>
              <w:rPr>
                <w:rFonts w:ascii="宋体" w:eastAsia="宋体" w:hAnsi="宋体" w:cs="宋体"/>
              </w:rPr>
              <w:t>实施阶段</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Default="00456817" w:rsidP="00D437BB">
            <w:pPr>
              <w:spacing w:line="360" w:lineRule="auto"/>
              <w:rPr>
                <w:rFonts w:ascii="宋体" w:eastAsia="宋体" w:hAnsi="宋体" w:cs="宋体"/>
              </w:rPr>
            </w:pPr>
            <w:r>
              <w:rPr>
                <w:rFonts w:ascii="宋体" w:eastAsia="宋体" w:hAnsi="宋体" w:cs="宋体"/>
              </w:rPr>
              <w:t>工作事项</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Default="00456817" w:rsidP="00D437BB">
            <w:pPr>
              <w:spacing w:line="360" w:lineRule="auto"/>
              <w:rPr>
                <w:rFonts w:ascii="宋体" w:eastAsia="宋体" w:hAnsi="宋体" w:cs="宋体"/>
              </w:rPr>
            </w:pPr>
            <w:r>
              <w:rPr>
                <w:rFonts w:ascii="宋体" w:eastAsia="宋体" w:hAnsi="宋体" w:cs="宋体"/>
              </w:rPr>
              <w:t>时间</w:t>
            </w:r>
          </w:p>
        </w:tc>
      </w:tr>
      <w:tr w:rsidR="006E0BE5" w:rsidRPr="00D437BB">
        <w:trPr>
          <w:cantSplit/>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Default="00456817" w:rsidP="00D437BB">
            <w:pPr>
              <w:spacing w:line="360" w:lineRule="auto"/>
              <w:rPr>
                <w:rFonts w:ascii="宋体" w:eastAsia="宋体" w:hAnsi="宋体" w:cs="宋体"/>
              </w:rPr>
            </w:pPr>
            <w:r>
              <w:rPr>
                <w:rFonts w:ascii="宋体" w:eastAsia="宋体" w:hAnsi="宋体" w:cs="宋体"/>
              </w:rPr>
              <w:t>第一年计划</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tcPr>
          <w:p w:rsidR="006E0BE5" w:rsidRDefault="00333DCE" w:rsidP="00D437BB">
            <w:pPr>
              <w:spacing w:line="360" w:lineRule="auto"/>
              <w:rPr>
                <w:rFonts w:ascii="宋体" w:eastAsia="宋体" w:hAnsi="宋体" w:cs="宋体"/>
              </w:rPr>
            </w:pPr>
            <w:r>
              <w:rPr>
                <w:rFonts w:ascii="宋体" w:eastAsia="宋体" w:hAnsi="宋体" w:cs="宋体" w:hint="eastAsia"/>
              </w:rPr>
              <w:t>完成</w:t>
            </w:r>
            <w:r w:rsidRPr="00333DCE">
              <w:rPr>
                <w:rFonts w:ascii="宋体" w:eastAsia="宋体" w:hAnsi="宋体" w:cs="宋体" w:hint="eastAsia"/>
              </w:rPr>
              <w:t>终身学习平台基本框架</w:t>
            </w:r>
            <w:r w:rsidR="00BA3474">
              <w:rPr>
                <w:rFonts w:ascii="宋体" w:eastAsia="宋体" w:hAnsi="宋体" w:cs="宋体" w:hint="eastAsia"/>
              </w:rPr>
              <w:t>的搭建</w:t>
            </w:r>
            <w:r w:rsidR="00456817">
              <w:rPr>
                <w:rFonts w:ascii="宋体" w:eastAsia="宋体" w:hAnsi="宋体" w:cs="宋体"/>
              </w:rPr>
              <w:t>，满足基本的学习需求</w:t>
            </w:r>
            <w:r w:rsidR="00E92ADC">
              <w:rPr>
                <w:rFonts w:ascii="宋体" w:eastAsia="宋体" w:hAnsi="宋体" w:cs="宋体" w:hint="eastAsia"/>
              </w:rPr>
              <w:t>，</w:t>
            </w:r>
            <w:r w:rsidR="00BA3474">
              <w:rPr>
                <w:rFonts w:ascii="宋体" w:eastAsia="宋体" w:hAnsi="宋体" w:cs="宋体" w:hint="eastAsia"/>
              </w:rPr>
              <w:t>设计</w:t>
            </w:r>
            <w:r w:rsidR="00BA3474">
              <w:rPr>
                <w:rFonts w:ascii="宋体" w:eastAsia="宋体" w:hAnsi="宋体" w:cs="宋体"/>
              </w:rPr>
              <w:t>学分银行</w:t>
            </w:r>
            <w:r w:rsidR="00BA3474">
              <w:rPr>
                <w:rFonts w:ascii="宋体" w:eastAsia="宋体" w:hAnsi="宋体" w:cs="宋体" w:hint="eastAsia"/>
              </w:rPr>
              <w:t>的基本功能</w:t>
            </w:r>
            <w:r>
              <w:rPr>
                <w:rFonts w:ascii="宋体" w:eastAsia="宋体" w:hAnsi="宋体" w:cs="宋体" w:hint="eastAsia"/>
              </w:rPr>
              <w:t>。</w:t>
            </w:r>
            <w:r w:rsidR="00BA3474">
              <w:rPr>
                <w:rFonts w:ascii="宋体" w:eastAsia="宋体" w:hAnsi="宋体" w:cs="宋体" w:hint="eastAsia"/>
              </w:rPr>
              <w:t>完成300门课程</w:t>
            </w:r>
            <w:r w:rsidR="00C4499A">
              <w:rPr>
                <w:rFonts w:ascii="宋体" w:eastAsia="宋体" w:hAnsi="宋体" w:cs="宋体" w:hint="eastAsia"/>
              </w:rPr>
              <w:t>的购买和</w:t>
            </w:r>
            <w:r w:rsidR="00BA3474">
              <w:rPr>
                <w:rFonts w:ascii="宋体" w:eastAsia="宋体" w:hAnsi="宋体" w:cs="宋体" w:hint="eastAsia"/>
              </w:rPr>
              <w:t>建设。</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Pr="00D437BB" w:rsidRDefault="00456817" w:rsidP="00D437BB">
            <w:pPr>
              <w:spacing w:line="360" w:lineRule="auto"/>
              <w:rPr>
                <w:rFonts w:ascii="宋体" w:eastAsia="宋体" w:hAnsi="宋体" w:cs="宋体"/>
              </w:rPr>
            </w:pPr>
            <w:r w:rsidRPr="00D437BB">
              <w:rPr>
                <w:rFonts w:ascii="宋体" w:eastAsia="宋体" w:hAnsi="宋体" w:cs="宋体"/>
              </w:rPr>
              <w:t>2018</w:t>
            </w:r>
            <w:r>
              <w:rPr>
                <w:rFonts w:ascii="宋体" w:eastAsia="宋体" w:hAnsi="宋体" w:cs="宋体"/>
              </w:rPr>
              <w:t>年</w:t>
            </w:r>
          </w:p>
        </w:tc>
      </w:tr>
      <w:tr w:rsidR="006E0BE5" w:rsidRPr="00D437BB">
        <w:trPr>
          <w:cantSplit/>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Default="00456817" w:rsidP="00D437BB">
            <w:pPr>
              <w:spacing w:line="360" w:lineRule="auto"/>
              <w:rPr>
                <w:rFonts w:ascii="宋体" w:eastAsia="宋体" w:hAnsi="宋体" w:cs="宋体"/>
              </w:rPr>
            </w:pPr>
            <w:r>
              <w:rPr>
                <w:rFonts w:ascii="宋体" w:eastAsia="宋体" w:hAnsi="宋体" w:cs="宋体"/>
              </w:rPr>
              <w:t>第二年计划</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tcPr>
          <w:p w:rsidR="006E0BE5" w:rsidRDefault="004E4634" w:rsidP="00D437BB">
            <w:pPr>
              <w:spacing w:line="360" w:lineRule="auto"/>
              <w:rPr>
                <w:rFonts w:ascii="宋体" w:eastAsia="宋体" w:hAnsi="宋体" w:cs="宋体"/>
              </w:rPr>
            </w:pPr>
            <w:r>
              <w:rPr>
                <w:rFonts w:ascii="宋体" w:eastAsia="宋体" w:hAnsi="宋体" w:cs="宋体" w:hint="eastAsia"/>
              </w:rPr>
              <w:t>在平台框架内开发</w:t>
            </w:r>
            <w:r>
              <w:rPr>
                <w:rFonts w:ascii="宋体" w:eastAsia="宋体" w:hAnsi="宋体" w:cs="宋体"/>
              </w:rPr>
              <w:t>学分银行系统</w:t>
            </w:r>
            <w:r w:rsidR="00BA3474">
              <w:rPr>
                <w:rFonts w:ascii="宋体" w:eastAsia="宋体" w:hAnsi="宋体" w:cs="宋体" w:hint="eastAsia"/>
              </w:rPr>
              <w:t>，并完成与</w:t>
            </w:r>
            <w:r w:rsidR="006D3A75">
              <w:rPr>
                <w:rFonts w:ascii="宋体" w:eastAsia="宋体" w:hAnsi="宋体" w:cs="宋体" w:hint="eastAsia"/>
              </w:rPr>
              <w:t>各级各类相关</w:t>
            </w:r>
            <w:r w:rsidR="00BA3474">
              <w:rPr>
                <w:rFonts w:ascii="宋体" w:eastAsia="宋体" w:hAnsi="宋体" w:cs="宋体" w:hint="eastAsia"/>
              </w:rPr>
              <w:t>平台的对接</w:t>
            </w:r>
            <w:r w:rsidR="0094227C">
              <w:rPr>
                <w:rFonts w:ascii="宋体" w:eastAsia="宋体" w:hAnsi="宋体" w:cs="宋体" w:hint="eastAsia"/>
              </w:rPr>
              <w:t>。</w:t>
            </w:r>
            <w:r w:rsidR="00BA3474">
              <w:rPr>
                <w:rFonts w:ascii="宋体" w:eastAsia="宋体" w:hAnsi="宋体" w:cs="宋体"/>
              </w:rPr>
              <w:t>完成学历对接课程编码体系设计</w:t>
            </w:r>
            <w:r w:rsidR="00C97F06">
              <w:rPr>
                <w:rFonts w:ascii="宋体" w:eastAsia="宋体" w:hAnsi="宋体" w:cs="宋体" w:hint="eastAsia"/>
              </w:rPr>
              <w:t>。</w:t>
            </w:r>
            <w:r w:rsidR="00BA3474">
              <w:rPr>
                <w:rFonts w:ascii="宋体" w:eastAsia="宋体" w:hAnsi="宋体" w:cs="宋体" w:hint="eastAsia"/>
              </w:rPr>
              <w:t>完成200门课程建设。</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Pr="00D437BB" w:rsidRDefault="00456817" w:rsidP="00D437BB">
            <w:pPr>
              <w:spacing w:line="360" w:lineRule="auto"/>
              <w:rPr>
                <w:rFonts w:ascii="宋体" w:eastAsia="宋体" w:hAnsi="宋体" w:cs="宋体"/>
              </w:rPr>
            </w:pPr>
            <w:r w:rsidRPr="00D437BB">
              <w:rPr>
                <w:rFonts w:ascii="宋体" w:eastAsia="宋体" w:hAnsi="宋体" w:cs="宋体"/>
              </w:rPr>
              <w:t>2019</w:t>
            </w:r>
            <w:r>
              <w:rPr>
                <w:rFonts w:ascii="宋体" w:eastAsia="宋体" w:hAnsi="宋体" w:cs="宋体"/>
              </w:rPr>
              <w:t>年</w:t>
            </w:r>
          </w:p>
        </w:tc>
      </w:tr>
      <w:tr w:rsidR="006E0BE5" w:rsidRPr="00D437BB">
        <w:trPr>
          <w:cantSplit/>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Default="00456817" w:rsidP="00D437BB">
            <w:pPr>
              <w:spacing w:line="360" w:lineRule="auto"/>
              <w:rPr>
                <w:rFonts w:ascii="宋体" w:eastAsia="宋体" w:hAnsi="宋体" w:cs="宋体"/>
              </w:rPr>
            </w:pPr>
            <w:r>
              <w:rPr>
                <w:rFonts w:ascii="宋体" w:eastAsia="宋体" w:hAnsi="宋体" w:cs="宋体"/>
              </w:rPr>
              <w:t>第三年计划</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tcPr>
          <w:p w:rsidR="006E0BE5" w:rsidRDefault="00BA3474" w:rsidP="00BA3474">
            <w:pPr>
              <w:spacing w:line="360" w:lineRule="auto"/>
              <w:rPr>
                <w:rFonts w:ascii="宋体" w:eastAsia="宋体" w:hAnsi="宋体" w:cs="宋体"/>
              </w:rPr>
            </w:pPr>
            <w:r>
              <w:rPr>
                <w:rFonts w:ascii="宋体" w:eastAsia="宋体" w:hAnsi="宋体" w:cs="宋体" w:hint="eastAsia"/>
              </w:rPr>
              <w:t>实现</w:t>
            </w:r>
            <w:r>
              <w:rPr>
                <w:rFonts w:ascii="宋体" w:eastAsia="宋体" w:hAnsi="宋体" w:cs="宋体"/>
              </w:rPr>
              <w:t>学分银行成果</w:t>
            </w:r>
            <w:r>
              <w:rPr>
                <w:rFonts w:ascii="宋体" w:eastAsia="宋体" w:hAnsi="宋体" w:cs="宋体" w:hint="eastAsia"/>
              </w:rPr>
              <w:t>转化与认证的功能，组织</w:t>
            </w:r>
            <w:r w:rsidR="0071247F">
              <w:rPr>
                <w:rFonts w:ascii="宋体" w:eastAsia="宋体" w:hAnsi="宋体" w:cs="宋体" w:hint="eastAsia"/>
              </w:rPr>
              <w:t>人员进行</w:t>
            </w:r>
            <w:r>
              <w:rPr>
                <w:rFonts w:ascii="宋体" w:eastAsia="宋体" w:hAnsi="宋体" w:cs="宋体" w:hint="eastAsia"/>
              </w:rPr>
              <w:t>平台试点学习，</w:t>
            </w:r>
            <w:r w:rsidR="0071247F">
              <w:rPr>
                <w:rFonts w:ascii="宋体" w:eastAsia="宋体" w:hAnsi="宋体" w:cs="宋体" w:hint="eastAsia"/>
              </w:rPr>
              <w:t>达到</w:t>
            </w:r>
            <w:r w:rsidR="00F6190D" w:rsidRPr="00D437BB">
              <w:rPr>
                <w:rFonts w:ascii="宋体" w:eastAsia="宋体" w:hAnsi="宋体" w:cs="宋体" w:hint="eastAsia"/>
              </w:rPr>
              <w:t>《北京市教育委员会关于加快北京开放大学建设与发展的意见》（京教职成【2017】18号文）</w:t>
            </w:r>
            <w:r w:rsidR="0071247F">
              <w:rPr>
                <w:rFonts w:ascii="宋体" w:eastAsia="宋体" w:hAnsi="宋体" w:cs="宋体" w:hint="eastAsia"/>
              </w:rPr>
              <w:t>规定的建设目标,</w:t>
            </w:r>
            <w:r>
              <w:rPr>
                <w:rFonts w:ascii="宋体" w:eastAsia="宋体" w:hAnsi="宋体" w:cs="宋体" w:hint="eastAsia"/>
              </w:rPr>
              <w:t>对学习者的学习行为进行科学研究，形成分析报告。</w:t>
            </w:r>
            <w:r w:rsidR="00C97F06">
              <w:rPr>
                <w:rFonts w:ascii="宋体" w:eastAsia="宋体" w:hAnsi="宋体" w:cs="宋体" w:hint="eastAsia"/>
              </w:rPr>
              <w:t>完成150门课程建设。</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5" w:type="dxa"/>
              <w:right w:w="5" w:type="dxa"/>
            </w:tcMar>
            <w:vAlign w:val="center"/>
          </w:tcPr>
          <w:p w:rsidR="006E0BE5" w:rsidRPr="00D437BB" w:rsidRDefault="00456817" w:rsidP="00D437BB">
            <w:pPr>
              <w:spacing w:line="360" w:lineRule="auto"/>
              <w:rPr>
                <w:rFonts w:ascii="宋体" w:eastAsia="宋体" w:hAnsi="宋体" w:cs="宋体"/>
              </w:rPr>
            </w:pPr>
            <w:r w:rsidRPr="00D437BB">
              <w:rPr>
                <w:rFonts w:ascii="宋体" w:eastAsia="宋体" w:hAnsi="宋体" w:cs="宋体"/>
              </w:rPr>
              <w:t>2020</w:t>
            </w:r>
            <w:r>
              <w:rPr>
                <w:rFonts w:ascii="宋体" w:eastAsia="宋体" w:hAnsi="宋体" w:cs="宋体"/>
              </w:rPr>
              <w:t>年</w:t>
            </w:r>
          </w:p>
        </w:tc>
      </w:tr>
    </w:tbl>
    <w:p w:rsidR="006E0BE5" w:rsidRDefault="00BF57DC" w:rsidP="00BF57DC">
      <w:pPr>
        <w:spacing w:line="360" w:lineRule="auto"/>
        <w:rPr>
          <w:rFonts w:ascii="仿宋_GB2312" w:eastAsia="仿宋_GB2312" w:hAnsi="仿宋_GB2312" w:cs="仿宋_GB2312"/>
          <w:b/>
        </w:rPr>
      </w:pPr>
      <w:r>
        <w:rPr>
          <w:rFonts w:ascii="仿宋_GB2312" w:eastAsia="仿宋_GB2312" w:hAnsi="仿宋_GB2312" w:cs="仿宋_GB2312" w:hint="eastAsia"/>
          <w:b/>
        </w:rPr>
        <w:t>五、</w:t>
      </w:r>
      <w:r w:rsidR="00456817">
        <w:rPr>
          <w:rFonts w:ascii="宋体" w:eastAsia="宋体" w:hAnsi="宋体" w:cs="宋体"/>
          <w:b/>
        </w:rPr>
        <w:t>主要结论</w:t>
      </w:r>
    </w:p>
    <w:p w:rsidR="006E0BE5" w:rsidRPr="00D437BB" w:rsidRDefault="00456817" w:rsidP="009C0AD0">
      <w:pPr>
        <w:spacing w:line="360" w:lineRule="auto"/>
        <w:ind w:firstLineChars="200" w:firstLine="420"/>
        <w:rPr>
          <w:rFonts w:ascii="宋体" w:eastAsia="宋体" w:hAnsi="宋体" w:cs="宋体"/>
        </w:rPr>
      </w:pPr>
      <w:r>
        <w:rPr>
          <w:rFonts w:ascii="宋体" w:eastAsia="宋体" w:hAnsi="宋体" w:cs="宋体"/>
        </w:rPr>
        <w:t>“以人民为本，以终身教育思想为引领，借鉴国际先进理念，树立开放多元、融合共享的发展理念，坚持服务首都经济社会转型和首都市民终身学习需要，坚持‘学有所教，有教无类’，变革学习方式，让每一位市民都能享有‘人人皆学、处处能学、时时可学’”是北京市教育委员会关于加快北京开放大学建设与发展的意见》（京教职成【</w:t>
      </w:r>
      <w:r w:rsidRPr="00D437BB">
        <w:rPr>
          <w:rFonts w:ascii="宋体" w:eastAsia="宋体" w:hAnsi="宋体" w:cs="宋体"/>
        </w:rPr>
        <w:t>2017</w:t>
      </w:r>
      <w:r>
        <w:rPr>
          <w:rFonts w:ascii="宋体" w:eastAsia="宋体" w:hAnsi="宋体" w:cs="宋体"/>
        </w:rPr>
        <w:t>】</w:t>
      </w:r>
      <w:r w:rsidRPr="00D437BB">
        <w:rPr>
          <w:rFonts w:ascii="宋体" w:eastAsia="宋体" w:hAnsi="宋体" w:cs="宋体"/>
        </w:rPr>
        <w:t>18</w:t>
      </w:r>
      <w:r>
        <w:rPr>
          <w:rFonts w:ascii="宋体" w:eastAsia="宋体" w:hAnsi="宋体" w:cs="宋体"/>
        </w:rPr>
        <w:t>号文）中对北京开放大学的具体意见和要求。北京开放大学在北京市教委指导下，把加强学习型城市建设，满足人民群众更新知识、提高能力和全面发展的需要作为学校建设的重要</w:t>
      </w:r>
      <w:r>
        <w:rPr>
          <w:rFonts w:ascii="宋体" w:eastAsia="宋体" w:hAnsi="宋体" w:cs="宋体"/>
        </w:rPr>
        <w:lastRenderedPageBreak/>
        <w:t>任务。</w:t>
      </w:r>
    </w:p>
    <w:p w:rsidR="00E75189" w:rsidRDefault="00456817" w:rsidP="00244D10">
      <w:pPr>
        <w:spacing w:line="360" w:lineRule="auto"/>
        <w:ind w:firstLineChars="200" w:firstLine="420"/>
        <w:rPr>
          <w:ins w:id="2" w:author="微软用户" w:date="2017-10-21T16:29:00Z"/>
          <w:rFonts w:ascii="宋体" w:eastAsia="宋体" w:hAnsi="宋体" w:cs="宋体"/>
        </w:rPr>
      </w:pPr>
      <w:r>
        <w:rPr>
          <w:rFonts w:ascii="宋体" w:eastAsia="宋体" w:hAnsi="宋体" w:cs="宋体"/>
        </w:rPr>
        <w:t>建立市民终身学习平台，可以拓宽终身学习通道，通过学分银行系统开展终身学习成果积累与转换工作。能够为教育主体之间学习成果的合理互认和相互衔接与转换提供</w:t>
      </w:r>
      <w:r w:rsidR="009117E3">
        <w:rPr>
          <w:rFonts w:ascii="宋体" w:eastAsia="宋体" w:hAnsi="宋体" w:cs="宋体"/>
        </w:rPr>
        <w:t>平台。该项目具有清晰的目标定位，</w:t>
      </w:r>
      <w:r w:rsidR="009117E3">
        <w:rPr>
          <w:rFonts w:ascii="宋体" w:eastAsia="宋体" w:hAnsi="宋体" w:cs="宋体" w:hint="eastAsia"/>
        </w:rPr>
        <w:t>严谨</w:t>
      </w:r>
      <w:r>
        <w:rPr>
          <w:rFonts w:ascii="宋体" w:eastAsia="宋体" w:hAnsi="宋体" w:cs="宋体"/>
        </w:rPr>
        <w:t>的实施方案，强大的专家团队和先进的技术优势。北京开放大学完全具备承担该项目的所有条件，</w:t>
      </w:r>
      <w:r w:rsidR="00FA7705">
        <w:rPr>
          <w:rFonts w:ascii="宋体" w:eastAsia="宋体" w:hAnsi="宋体" w:cs="宋体" w:hint="eastAsia"/>
        </w:rPr>
        <w:t>能够高质量的完成北京市民终身学习平台的建设与运营，</w:t>
      </w:r>
      <w:r>
        <w:rPr>
          <w:rFonts w:ascii="宋体" w:eastAsia="宋体" w:hAnsi="宋体" w:cs="宋体"/>
        </w:rPr>
        <w:t>满足首都市民多样性、个性化、多层次、高质量的终身学习需求，促进人的全面发展，加快首都终身教育与终身学习服务体系构建，建设先进的学习型城市、国际一流和谐宜居之都提供重要支撑。</w:t>
      </w:r>
    </w:p>
    <w:p w:rsidR="00CA47B9" w:rsidRPr="00867790" w:rsidRDefault="00CA47B9" w:rsidP="00867790">
      <w:pPr>
        <w:spacing w:line="360" w:lineRule="auto"/>
        <w:ind w:firstLineChars="200" w:firstLine="420"/>
      </w:pPr>
    </w:p>
    <w:sectPr w:rsidR="00CA47B9" w:rsidRPr="00867790" w:rsidSect="00326B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D6D" w:rsidRDefault="00780D6D" w:rsidP="00E75189">
      <w:r>
        <w:separator/>
      </w:r>
    </w:p>
  </w:endnote>
  <w:endnote w:type="continuationSeparator" w:id="0">
    <w:p w:rsidR="00780D6D" w:rsidRDefault="00780D6D" w:rsidP="00E7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MS Gothic"/>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D6D" w:rsidRDefault="00780D6D" w:rsidP="00E75189">
      <w:r>
        <w:separator/>
      </w:r>
    </w:p>
  </w:footnote>
  <w:footnote w:type="continuationSeparator" w:id="0">
    <w:p w:rsidR="00780D6D" w:rsidRDefault="00780D6D" w:rsidP="00E75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79D"/>
    <w:multiLevelType w:val="multilevel"/>
    <w:tmpl w:val="E89EA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051B0"/>
    <w:multiLevelType w:val="multilevel"/>
    <w:tmpl w:val="3B386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C06DCB"/>
    <w:multiLevelType w:val="multilevel"/>
    <w:tmpl w:val="97D659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273BF9"/>
    <w:multiLevelType w:val="multilevel"/>
    <w:tmpl w:val="0922B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115C49"/>
    <w:multiLevelType w:val="multilevel"/>
    <w:tmpl w:val="3E2A3F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3E1485"/>
    <w:multiLevelType w:val="multilevel"/>
    <w:tmpl w:val="C032D87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5E01E3"/>
    <w:multiLevelType w:val="multilevel"/>
    <w:tmpl w:val="075E2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1E0FEB"/>
    <w:multiLevelType w:val="multilevel"/>
    <w:tmpl w:val="CED44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3175E2"/>
    <w:multiLevelType w:val="multilevel"/>
    <w:tmpl w:val="64743F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2D24B5"/>
    <w:multiLevelType w:val="multilevel"/>
    <w:tmpl w:val="D72EB0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B3520C"/>
    <w:multiLevelType w:val="hybridMultilevel"/>
    <w:tmpl w:val="A55A0AAA"/>
    <w:lvl w:ilvl="0" w:tplc="948673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AE57633"/>
    <w:multiLevelType w:val="multilevel"/>
    <w:tmpl w:val="C4602C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6A0CB6"/>
    <w:multiLevelType w:val="multilevel"/>
    <w:tmpl w:val="C556E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016F3A"/>
    <w:multiLevelType w:val="multilevel"/>
    <w:tmpl w:val="BA70F6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055257F"/>
    <w:multiLevelType w:val="multilevel"/>
    <w:tmpl w:val="88F811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9B028C"/>
    <w:multiLevelType w:val="hybridMultilevel"/>
    <w:tmpl w:val="FAF2BF3E"/>
    <w:lvl w:ilvl="0" w:tplc="F86E4762">
      <w:start w:val="1"/>
      <w:numFmt w:val="decimalEnclosedCircle"/>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15:restartNumberingAfterBreak="0">
    <w:nsid w:val="22321FFA"/>
    <w:multiLevelType w:val="multilevel"/>
    <w:tmpl w:val="C5A25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286710"/>
    <w:multiLevelType w:val="multilevel"/>
    <w:tmpl w:val="5B16C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4E0A75"/>
    <w:multiLevelType w:val="multilevel"/>
    <w:tmpl w:val="D9CE5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453973"/>
    <w:multiLevelType w:val="multilevel"/>
    <w:tmpl w:val="7F5A2F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DA5F68"/>
    <w:multiLevelType w:val="multilevel"/>
    <w:tmpl w:val="E05A9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0F15BFB"/>
    <w:multiLevelType w:val="hybridMultilevel"/>
    <w:tmpl w:val="91142B66"/>
    <w:lvl w:ilvl="0" w:tplc="8488C74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22D1E8E"/>
    <w:multiLevelType w:val="multilevel"/>
    <w:tmpl w:val="DB04A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6A119E"/>
    <w:multiLevelType w:val="multilevel"/>
    <w:tmpl w:val="0F825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82825FF"/>
    <w:multiLevelType w:val="multilevel"/>
    <w:tmpl w:val="B3DC7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D0357CA"/>
    <w:multiLevelType w:val="multilevel"/>
    <w:tmpl w:val="48F68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C61FCD"/>
    <w:multiLevelType w:val="multilevel"/>
    <w:tmpl w:val="4DD65C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A21F9B"/>
    <w:multiLevelType w:val="multilevel"/>
    <w:tmpl w:val="45A8A2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2C94B9E"/>
    <w:multiLevelType w:val="multilevel"/>
    <w:tmpl w:val="4B1E2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54663D2"/>
    <w:multiLevelType w:val="hybridMultilevel"/>
    <w:tmpl w:val="60BA3D26"/>
    <w:lvl w:ilvl="0" w:tplc="EAD44E26">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181F1A"/>
    <w:multiLevelType w:val="multilevel"/>
    <w:tmpl w:val="DB7E2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FE7568"/>
    <w:multiLevelType w:val="multilevel"/>
    <w:tmpl w:val="EA847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28A3357"/>
    <w:multiLevelType w:val="multilevel"/>
    <w:tmpl w:val="8DEAA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2D573CD"/>
    <w:multiLevelType w:val="multilevel"/>
    <w:tmpl w:val="8D044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4546324"/>
    <w:multiLevelType w:val="multilevel"/>
    <w:tmpl w:val="55228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51E2706"/>
    <w:multiLevelType w:val="multilevel"/>
    <w:tmpl w:val="B93241F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9486980"/>
    <w:multiLevelType w:val="multilevel"/>
    <w:tmpl w:val="56C07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FFD4A2C"/>
    <w:multiLevelType w:val="multilevel"/>
    <w:tmpl w:val="9B603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1814A36"/>
    <w:multiLevelType w:val="multilevel"/>
    <w:tmpl w:val="73AAA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61A2F02"/>
    <w:multiLevelType w:val="multilevel"/>
    <w:tmpl w:val="40AA43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9770AF"/>
    <w:multiLevelType w:val="multilevel"/>
    <w:tmpl w:val="8892B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F446298"/>
    <w:multiLevelType w:val="multilevel"/>
    <w:tmpl w:val="3D10D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2771C45"/>
    <w:multiLevelType w:val="multilevel"/>
    <w:tmpl w:val="50986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36115A6"/>
    <w:multiLevelType w:val="multilevel"/>
    <w:tmpl w:val="7D64CB5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267B70"/>
    <w:multiLevelType w:val="multilevel"/>
    <w:tmpl w:val="7F4E35C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58F45FF"/>
    <w:multiLevelType w:val="multilevel"/>
    <w:tmpl w:val="2ABE0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817639A"/>
    <w:multiLevelType w:val="multilevel"/>
    <w:tmpl w:val="C9ECE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C47718A"/>
    <w:multiLevelType w:val="hybridMultilevel"/>
    <w:tmpl w:val="41E0B64C"/>
    <w:lvl w:ilvl="0" w:tplc="80104458">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B23BA6"/>
    <w:multiLevelType w:val="hybridMultilevel"/>
    <w:tmpl w:val="BFC8D7EC"/>
    <w:lvl w:ilvl="0" w:tplc="0D72253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5"/>
  </w:num>
  <w:num w:numId="3">
    <w:abstractNumId w:val="34"/>
  </w:num>
  <w:num w:numId="4">
    <w:abstractNumId w:val="42"/>
  </w:num>
  <w:num w:numId="5">
    <w:abstractNumId w:val="28"/>
  </w:num>
  <w:num w:numId="6">
    <w:abstractNumId w:val="16"/>
  </w:num>
  <w:num w:numId="7">
    <w:abstractNumId w:val="32"/>
  </w:num>
  <w:num w:numId="8">
    <w:abstractNumId w:val="20"/>
  </w:num>
  <w:num w:numId="9">
    <w:abstractNumId w:val="41"/>
  </w:num>
  <w:num w:numId="10">
    <w:abstractNumId w:val="31"/>
  </w:num>
  <w:num w:numId="11">
    <w:abstractNumId w:val="45"/>
  </w:num>
  <w:num w:numId="12">
    <w:abstractNumId w:val="12"/>
  </w:num>
  <w:num w:numId="13">
    <w:abstractNumId w:val="7"/>
  </w:num>
  <w:num w:numId="14">
    <w:abstractNumId w:val="17"/>
  </w:num>
  <w:num w:numId="15">
    <w:abstractNumId w:val="8"/>
  </w:num>
  <w:num w:numId="16">
    <w:abstractNumId w:val="1"/>
  </w:num>
  <w:num w:numId="17">
    <w:abstractNumId w:val="40"/>
  </w:num>
  <w:num w:numId="18">
    <w:abstractNumId w:val="36"/>
  </w:num>
  <w:num w:numId="19">
    <w:abstractNumId w:val="22"/>
  </w:num>
  <w:num w:numId="20">
    <w:abstractNumId w:val="0"/>
  </w:num>
  <w:num w:numId="21">
    <w:abstractNumId w:val="37"/>
  </w:num>
  <w:num w:numId="22">
    <w:abstractNumId w:val="23"/>
  </w:num>
  <w:num w:numId="23">
    <w:abstractNumId w:val="9"/>
  </w:num>
  <w:num w:numId="24">
    <w:abstractNumId w:val="18"/>
  </w:num>
  <w:num w:numId="25">
    <w:abstractNumId w:val="39"/>
  </w:num>
  <w:num w:numId="26">
    <w:abstractNumId w:val="6"/>
  </w:num>
  <w:num w:numId="27">
    <w:abstractNumId w:val="11"/>
  </w:num>
  <w:num w:numId="28">
    <w:abstractNumId w:val="46"/>
  </w:num>
  <w:num w:numId="29">
    <w:abstractNumId w:val="33"/>
  </w:num>
  <w:num w:numId="30">
    <w:abstractNumId w:val="19"/>
  </w:num>
  <w:num w:numId="31">
    <w:abstractNumId w:val="24"/>
  </w:num>
  <w:num w:numId="32">
    <w:abstractNumId w:val="3"/>
  </w:num>
  <w:num w:numId="33">
    <w:abstractNumId w:val="30"/>
  </w:num>
  <w:num w:numId="34">
    <w:abstractNumId w:val="43"/>
  </w:num>
  <w:num w:numId="35">
    <w:abstractNumId w:val="38"/>
  </w:num>
  <w:num w:numId="36">
    <w:abstractNumId w:val="2"/>
  </w:num>
  <w:num w:numId="37">
    <w:abstractNumId w:val="27"/>
  </w:num>
  <w:num w:numId="38">
    <w:abstractNumId w:val="5"/>
  </w:num>
  <w:num w:numId="39">
    <w:abstractNumId w:val="13"/>
  </w:num>
  <w:num w:numId="40">
    <w:abstractNumId w:val="4"/>
  </w:num>
  <w:num w:numId="41">
    <w:abstractNumId w:val="44"/>
  </w:num>
  <w:num w:numId="42">
    <w:abstractNumId w:val="26"/>
  </w:num>
  <w:num w:numId="43">
    <w:abstractNumId w:val="14"/>
  </w:num>
  <w:num w:numId="44">
    <w:abstractNumId w:val="29"/>
  </w:num>
  <w:num w:numId="45">
    <w:abstractNumId w:val="48"/>
  </w:num>
  <w:num w:numId="46">
    <w:abstractNumId w:val="47"/>
  </w:num>
  <w:num w:numId="47">
    <w:abstractNumId w:val="21"/>
  </w:num>
  <w:num w:numId="48">
    <w:abstractNumId w:val="1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E5"/>
    <w:rsid w:val="0000238E"/>
    <w:rsid w:val="00024C31"/>
    <w:rsid w:val="00034ACF"/>
    <w:rsid w:val="00047E9B"/>
    <w:rsid w:val="00096F4F"/>
    <w:rsid w:val="0009773B"/>
    <w:rsid w:val="000B223D"/>
    <w:rsid w:val="000E0C5D"/>
    <w:rsid w:val="000E4FE8"/>
    <w:rsid w:val="00100D7C"/>
    <w:rsid w:val="00114FE1"/>
    <w:rsid w:val="00124F54"/>
    <w:rsid w:val="0016691F"/>
    <w:rsid w:val="00175752"/>
    <w:rsid w:val="00175FE9"/>
    <w:rsid w:val="001766BC"/>
    <w:rsid w:val="00193C18"/>
    <w:rsid w:val="001956D0"/>
    <w:rsid w:val="001D58E7"/>
    <w:rsid w:val="001E031B"/>
    <w:rsid w:val="00202A0F"/>
    <w:rsid w:val="00244D10"/>
    <w:rsid w:val="00255A3F"/>
    <w:rsid w:val="00261458"/>
    <w:rsid w:val="002661F0"/>
    <w:rsid w:val="00275EC0"/>
    <w:rsid w:val="002A4E14"/>
    <w:rsid w:val="002E14D3"/>
    <w:rsid w:val="002E40DE"/>
    <w:rsid w:val="002E68D8"/>
    <w:rsid w:val="00300E95"/>
    <w:rsid w:val="003061FE"/>
    <w:rsid w:val="00326B3F"/>
    <w:rsid w:val="0033358B"/>
    <w:rsid w:val="00333DCE"/>
    <w:rsid w:val="00366BBA"/>
    <w:rsid w:val="00382408"/>
    <w:rsid w:val="00394B86"/>
    <w:rsid w:val="003B6E00"/>
    <w:rsid w:val="003F02FE"/>
    <w:rsid w:val="00401B9E"/>
    <w:rsid w:val="0041555F"/>
    <w:rsid w:val="00425995"/>
    <w:rsid w:val="0043318D"/>
    <w:rsid w:val="00456817"/>
    <w:rsid w:val="004C69BA"/>
    <w:rsid w:val="004D6F9D"/>
    <w:rsid w:val="004E4634"/>
    <w:rsid w:val="005110B3"/>
    <w:rsid w:val="00516F88"/>
    <w:rsid w:val="00520139"/>
    <w:rsid w:val="00523024"/>
    <w:rsid w:val="00526D74"/>
    <w:rsid w:val="00546FBF"/>
    <w:rsid w:val="005548B6"/>
    <w:rsid w:val="00586FF9"/>
    <w:rsid w:val="005A2981"/>
    <w:rsid w:val="005D7B5E"/>
    <w:rsid w:val="005E3D91"/>
    <w:rsid w:val="00623243"/>
    <w:rsid w:val="0066129C"/>
    <w:rsid w:val="00664156"/>
    <w:rsid w:val="006A6E4B"/>
    <w:rsid w:val="006A739A"/>
    <w:rsid w:val="006B1469"/>
    <w:rsid w:val="006C120A"/>
    <w:rsid w:val="006D3A75"/>
    <w:rsid w:val="006E0BE5"/>
    <w:rsid w:val="006F3958"/>
    <w:rsid w:val="006F7B70"/>
    <w:rsid w:val="00710DFF"/>
    <w:rsid w:val="00711CF3"/>
    <w:rsid w:val="0071247F"/>
    <w:rsid w:val="007302FB"/>
    <w:rsid w:val="0073565C"/>
    <w:rsid w:val="00740560"/>
    <w:rsid w:val="00763B67"/>
    <w:rsid w:val="00776DF7"/>
    <w:rsid w:val="00776EB9"/>
    <w:rsid w:val="00780D6D"/>
    <w:rsid w:val="00787306"/>
    <w:rsid w:val="00793190"/>
    <w:rsid w:val="00793425"/>
    <w:rsid w:val="007B43C6"/>
    <w:rsid w:val="007E7CC5"/>
    <w:rsid w:val="007F1525"/>
    <w:rsid w:val="00802533"/>
    <w:rsid w:val="008379D0"/>
    <w:rsid w:val="00842B6C"/>
    <w:rsid w:val="00867790"/>
    <w:rsid w:val="00871E54"/>
    <w:rsid w:val="008744F5"/>
    <w:rsid w:val="00890A9B"/>
    <w:rsid w:val="0089154C"/>
    <w:rsid w:val="008D4701"/>
    <w:rsid w:val="008F32D3"/>
    <w:rsid w:val="008F7361"/>
    <w:rsid w:val="009117E3"/>
    <w:rsid w:val="009363E1"/>
    <w:rsid w:val="0094227C"/>
    <w:rsid w:val="00951D10"/>
    <w:rsid w:val="009653D2"/>
    <w:rsid w:val="009779CA"/>
    <w:rsid w:val="00990065"/>
    <w:rsid w:val="00993490"/>
    <w:rsid w:val="009C0AD0"/>
    <w:rsid w:val="009D373E"/>
    <w:rsid w:val="009F3CD1"/>
    <w:rsid w:val="00A238A2"/>
    <w:rsid w:val="00A244C7"/>
    <w:rsid w:val="00A603ED"/>
    <w:rsid w:val="00A649AD"/>
    <w:rsid w:val="00A8291E"/>
    <w:rsid w:val="00A920D5"/>
    <w:rsid w:val="00A92D86"/>
    <w:rsid w:val="00A9676B"/>
    <w:rsid w:val="00AA5A6A"/>
    <w:rsid w:val="00AC1BA4"/>
    <w:rsid w:val="00AD40E3"/>
    <w:rsid w:val="00B40EBA"/>
    <w:rsid w:val="00B77D58"/>
    <w:rsid w:val="00B85004"/>
    <w:rsid w:val="00BA3474"/>
    <w:rsid w:val="00BA48BE"/>
    <w:rsid w:val="00BC7163"/>
    <w:rsid w:val="00BD299D"/>
    <w:rsid w:val="00BD4EB6"/>
    <w:rsid w:val="00BF3D65"/>
    <w:rsid w:val="00BF57DC"/>
    <w:rsid w:val="00C03056"/>
    <w:rsid w:val="00C13DE3"/>
    <w:rsid w:val="00C42753"/>
    <w:rsid w:val="00C4499A"/>
    <w:rsid w:val="00C474EA"/>
    <w:rsid w:val="00C61A41"/>
    <w:rsid w:val="00C92874"/>
    <w:rsid w:val="00C9792E"/>
    <w:rsid w:val="00C97F06"/>
    <w:rsid w:val="00CA1A13"/>
    <w:rsid w:val="00CA47B9"/>
    <w:rsid w:val="00CA4E93"/>
    <w:rsid w:val="00CD0FF4"/>
    <w:rsid w:val="00CD1A4C"/>
    <w:rsid w:val="00CD5256"/>
    <w:rsid w:val="00CF10D8"/>
    <w:rsid w:val="00D045ED"/>
    <w:rsid w:val="00D370EC"/>
    <w:rsid w:val="00D37187"/>
    <w:rsid w:val="00D37EBC"/>
    <w:rsid w:val="00D437BB"/>
    <w:rsid w:val="00D53C13"/>
    <w:rsid w:val="00D5430D"/>
    <w:rsid w:val="00D61B68"/>
    <w:rsid w:val="00D82CBD"/>
    <w:rsid w:val="00D84CA5"/>
    <w:rsid w:val="00D91909"/>
    <w:rsid w:val="00D9688A"/>
    <w:rsid w:val="00DA4E0C"/>
    <w:rsid w:val="00DC07CD"/>
    <w:rsid w:val="00DD5B90"/>
    <w:rsid w:val="00DD730E"/>
    <w:rsid w:val="00DF2ED7"/>
    <w:rsid w:val="00E21DF2"/>
    <w:rsid w:val="00E309C5"/>
    <w:rsid w:val="00E34EE2"/>
    <w:rsid w:val="00E439F6"/>
    <w:rsid w:val="00E43C3D"/>
    <w:rsid w:val="00E51CE7"/>
    <w:rsid w:val="00E675EC"/>
    <w:rsid w:val="00E75189"/>
    <w:rsid w:val="00E92ADC"/>
    <w:rsid w:val="00ED7CCC"/>
    <w:rsid w:val="00EF1430"/>
    <w:rsid w:val="00F10486"/>
    <w:rsid w:val="00F10562"/>
    <w:rsid w:val="00F31005"/>
    <w:rsid w:val="00F3518E"/>
    <w:rsid w:val="00F6190D"/>
    <w:rsid w:val="00F644E0"/>
    <w:rsid w:val="00F8114D"/>
    <w:rsid w:val="00FA7705"/>
    <w:rsid w:val="00FC1F05"/>
    <w:rsid w:val="00FC785E"/>
    <w:rsid w:val="00FD4E9B"/>
    <w:rsid w:val="00FE606B"/>
    <w:rsid w:val="00FF24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A470E"/>
  <w15:docId w15:val="{F9078B17-4AA1-49B6-8680-7EB33C76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6B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51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5189"/>
    <w:rPr>
      <w:sz w:val="18"/>
      <w:szCs w:val="18"/>
    </w:rPr>
  </w:style>
  <w:style w:type="paragraph" w:styleId="a5">
    <w:name w:val="footer"/>
    <w:basedOn w:val="a"/>
    <w:link w:val="a6"/>
    <w:uiPriority w:val="99"/>
    <w:unhideWhenUsed/>
    <w:rsid w:val="00E75189"/>
    <w:pPr>
      <w:tabs>
        <w:tab w:val="center" w:pos="4153"/>
        <w:tab w:val="right" w:pos="8306"/>
      </w:tabs>
      <w:snapToGrid w:val="0"/>
      <w:jc w:val="left"/>
    </w:pPr>
    <w:rPr>
      <w:sz w:val="18"/>
      <w:szCs w:val="18"/>
    </w:rPr>
  </w:style>
  <w:style w:type="character" w:customStyle="1" w:styleId="a6">
    <w:name w:val="页脚 字符"/>
    <w:basedOn w:val="a0"/>
    <w:link w:val="a5"/>
    <w:uiPriority w:val="99"/>
    <w:rsid w:val="00E75189"/>
    <w:rPr>
      <w:sz w:val="18"/>
      <w:szCs w:val="18"/>
    </w:rPr>
  </w:style>
  <w:style w:type="table" w:styleId="a7">
    <w:name w:val="Table Grid"/>
    <w:basedOn w:val="a1"/>
    <w:uiPriority w:val="59"/>
    <w:rsid w:val="00623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93490"/>
    <w:pPr>
      <w:ind w:firstLineChars="200" w:firstLine="420"/>
    </w:pPr>
  </w:style>
  <w:style w:type="paragraph" w:styleId="a9">
    <w:name w:val="Balloon Text"/>
    <w:basedOn w:val="a"/>
    <w:link w:val="aa"/>
    <w:uiPriority w:val="99"/>
    <w:semiHidden/>
    <w:unhideWhenUsed/>
    <w:rsid w:val="008744F5"/>
    <w:rPr>
      <w:sz w:val="18"/>
      <w:szCs w:val="18"/>
    </w:rPr>
  </w:style>
  <w:style w:type="character" w:customStyle="1" w:styleId="aa">
    <w:name w:val="批注框文本 字符"/>
    <w:basedOn w:val="a0"/>
    <w:link w:val="a9"/>
    <w:uiPriority w:val="99"/>
    <w:semiHidden/>
    <w:rsid w:val="008744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19621">
      <w:bodyDiv w:val="1"/>
      <w:marLeft w:val="0"/>
      <w:marRight w:val="0"/>
      <w:marTop w:val="0"/>
      <w:marBottom w:val="0"/>
      <w:divBdr>
        <w:top w:val="none" w:sz="0" w:space="0" w:color="auto"/>
        <w:left w:val="none" w:sz="0" w:space="0" w:color="auto"/>
        <w:bottom w:val="none" w:sz="0" w:space="0" w:color="auto"/>
        <w:right w:val="none" w:sz="0" w:space="0" w:color="auto"/>
      </w:divBdr>
    </w:div>
    <w:div w:id="1275399659">
      <w:bodyDiv w:val="1"/>
      <w:marLeft w:val="0"/>
      <w:marRight w:val="0"/>
      <w:marTop w:val="0"/>
      <w:marBottom w:val="0"/>
      <w:divBdr>
        <w:top w:val="none" w:sz="0" w:space="0" w:color="auto"/>
        <w:left w:val="none" w:sz="0" w:space="0" w:color="auto"/>
        <w:bottom w:val="none" w:sz="0" w:space="0" w:color="auto"/>
        <w:right w:val="none" w:sz="0" w:space="0" w:color="auto"/>
      </w:divBdr>
    </w:div>
    <w:div w:id="1691292823">
      <w:bodyDiv w:val="1"/>
      <w:marLeft w:val="0"/>
      <w:marRight w:val="0"/>
      <w:marTop w:val="0"/>
      <w:marBottom w:val="0"/>
      <w:divBdr>
        <w:top w:val="none" w:sz="0" w:space="0" w:color="auto"/>
        <w:left w:val="none" w:sz="0" w:space="0" w:color="auto"/>
        <w:bottom w:val="none" w:sz="0" w:space="0" w:color="auto"/>
        <w:right w:val="none" w:sz="0" w:space="0" w:color="auto"/>
      </w:divBdr>
    </w:div>
    <w:div w:id="1836526691">
      <w:bodyDiv w:val="1"/>
      <w:marLeft w:val="0"/>
      <w:marRight w:val="0"/>
      <w:marTop w:val="0"/>
      <w:marBottom w:val="0"/>
      <w:divBdr>
        <w:top w:val="none" w:sz="0" w:space="0" w:color="auto"/>
        <w:left w:val="none" w:sz="0" w:space="0" w:color="auto"/>
        <w:bottom w:val="none" w:sz="0" w:space="0" w:color="auto"/>
        <w:right w:val="none" w:sz="0" w:space="0" w:color="auto"/>
      </w:divBdr>
    </w:div>
    <w:div w:id="202906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FC479-FA00-43FE-BB38-3F5874C6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26</Pages>
  <Words>2937</Words>
  <Characters>16747</Characters>
  <Application>Microsoft Office Word</Application>
  <DocSecurity>0</DocSecurity>
  <Lines>139</Lines>
  <Paragraphs>39</Paragraphs>
  <ScaleCrop>false</ScaleCrop>
  <Company>微软中国</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7</cp:revision>
  <dcterms:created xsi:type="dcterms:W3CDTF">2017-10-24T08:49:00Z</dcterms:created>
  <dcterms:modified xsi:type="dcterms:W3CDTF">2017-10-25T14:22:00Z</dcterms:modified>
</cp:coreProperties>
</file>